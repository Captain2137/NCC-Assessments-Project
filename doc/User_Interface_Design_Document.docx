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4F2F6" w14:textId="77777777" w:rsidR="00AF2546" w:rsidRPr="00D55426" w:rsidRDefault="00AF2546" w:rsidP="00AF2546">
      <w:pPr>
        <w:ind w:firstLine="0"/>
        <w:jc w:val="center"/>
        <w:rPr>
          <w:rFonts w:ascii="Arial" w:hAnsi="Arial" w:cs="Arial"/>
          <w:b/>
          <w:color w:val="000000"/>
          <w:sz w:val="36"/>
          <w:szCs w:val="36"/>
        </w:rPr>
      </w:pPr>
    </w:p>
    <w:p w14:paraId="5259BAFB" w14:textId="77777777" w:rsidR="00AF2546" w:rsidRPr="00D55426" w:rsidRDefault="00AF2546" w:rsidP="00AF2546">
      <w:pPr>
        <w:ind w:firstLine="0"/>
        <w:jc w:val="center"/>
        <w:rPr>
          <w:rFonts w:ascii="Arial" w:hAnsi="Arial" w:cs="Arial"/>
          <w:b/>
          <w:color w:val="000000"/>
          <w:sz w:val="36"/>
          <w:szCs w:val="36"/>
        </w:rPr>
      </w:pPr>
    </w:p>
    <w:p w14:paraId="57671370" w14:textId="77777777" w:rsidR="00AF2546" w:rsidRPr="00D55426" w:rsidRDefault="00AF2546" w:rsidP="00AF2546">
      <w:pPr>
        <w:ind w:firstLine="0"/>
        <w:jc w:val="center"/>
        <w:rPr>
          <w:rFonts w:ascii="Arial" w:hAnsi="Arial" w:cs="Arial"/>
          <w:b/>
          <w:color w:val="000000"/>
          <w:sz w:val="36"/>
          <w:szCs w:val="36"/>
        </w:rPr>
      </w:pPr>
    </w:p>
    <w:p w14:paraId="28618AE1" w14:textId="77777777" w:rsidR="00AF2546" w:rsidRPr="00D55426" w:rsidRDefault="00AF2546" w:rsidP="00AF2546">
      <w:pPr>
        <w:ind w:firstLine="0"/>
        <w:jc w:val="center"/>
        <w:rPr>
          <w:rFonts w:ascii="Arial" w:hAnsi="Arial" w:cs="Arial"/>
          <w:b/>
          <w:color w:val="000000"/>
          <w:sz w:val="36"/>
          <w:szCs w:val="36"/>
        </w:rPr>
      </w:pPr>
    </w:p>
    <w:p w14:paraId="41198F63" w14:textId="77777777" w:rsidR="00AF2546" w:rsidRPr="00D55426" w:rsidRDefault="00AF2546" w:rsidP="00AF2546">
      <w:pPr>
        <w:ind w:firstLine="0"/>
        <w:jc w:val="center"/>
        <w:rPr>
          <w:rFonts w:ascii="Arial" w:hAnsi="Arial" w:cs="Arial"/>
          <w:b/>
          <w:color w:val="000000"/>
          <w:sz w:val="36"/>
          <w:szCs w:val="36"/>
        </w:rPr>
      </w:pPr>
    </w:p>
    <w:p w14:paraId="0C9EA4E8" w14:textId="77777777" w:rsidR="00AF2546" w:rsidRPr="00D55426" w:rsidRDefault="00AF2546" w:rsidP="00AF2546">
      <w:pPr>
        <w:ind w:firstLine="0"/>
        <w:jc w:val="center"/>
        <w:rPr>
          <w:rFonts w:ascii="Arial" w:hAnsi="Arial" w:cs="Arial"/>
          <w:b/>
          <w:color w:val="000000"/>
          <w:sz w:val="36"/>
          <w:szCs w:val="36"/>
        </w:rPr>
      </w:pPr>
    </w:p>
    <w:p w14:paraId="3D2906E3" w14:textId="34C0439F" w:rsidR="00F745CA" w:rsidRPr="00D55426" w:rsidRDefault="00DC3246" w:rsidP="00AF2546">
      <w:pPr>
        <w:ind w:firstLine="0"/>
        <w:jc w:val="center"/>
        <w:rPr>
          <w:rFonts w:ascii="Arial" w:hAnsi="Arial" w:cs="Arial"/>
          <w:b/>
          <w:color w:val="000000"/>
          <w:sz w:val="72"/>
          <w:szCs w:val="72"/>
        </w:rPr>
      </w:pPr>
      <w:r w:rsidRPr="00D55426">
        <w:rPr>
          <w:rFonts w:ascii="Arial" w:hAnsi="Arial" w:cs="Arial"/>
          <w:b/>
          <w:color w:val="000000"/>
          <w:sz w:val="72"/>
          <w:szCs w:val="72"/>
        </w:rPr>
        <w:t>User Interface Design Document</w:t>
      </w:r>
    </w:p>
    <w:p w14:paraId="69FA0B8D" w14:textId="77777777" w:rsidR="00F745CA" w:rsidRPr="00D55426" w:rsidRDefault="00F745CA" w:rsidP="00AF2546">
      <w:pPr>
        <w:ind w:firstLine="0"/>
        <w:rPr>
          <w:color w:val="000000"/>
        </w:rPr>
      </w:pPr>
    </w:p>
    <w:p w14:paraId="389A1F4D" w14:textId="77777777" w:rsidR="00AF2546" w:rsidRPr="00D55426" w:rsidRDefault="00AF2546" w:rsidP="00AF2546">
      <w:pPr>
        <w:ind w:firstLine="0"/>
        <w:jc w:val="right"/>
        <w:rPr>
          <w:color w:val="000000"/>
        </w:rPr>
      </w:pPr>
    </w:p>
    <w:p w14:paraId="0BAFA937" w14:textId="77777777" w:rsidR="00AF2546" w:rsidRPr="00D55426" w:rsidRDefault="00AF2546" w:rsidP="00AF2546">
      <w:pPr>
        <w:ind w:firstLine="0"/>
        <w:jc w:val="right"/>
        <w:rPr>
          <w:color w:val="000000"/>
        </w:rPr>
      </w:pPr>
    </w:p>
    <w:p w14:paraId="7EE352AF" w14:textId="260CBF38" w:rsidR="00F745CA" w:rsidRPr="00D55426" w:rsidRDefault="00F745CA" w:rsidP="00DB59C6">
      <w:pPr>
        <w:ind w:firstLine="0"/>
        <w:jc w:val="right"/>
        <w:rPr>
          <w:color w:val="000000"/>
        </w:rPr>
      </w:pPr>
      <w:r w:rsidRPr="00D55426">
        <w:rPr>
          <w:color w:val="000000"/>
        </w:rPr>
        <w:t xml:space="preserve">by </w:t>
      </w:r>
      <w:r w:rsidR="0030395D" w:rsidRPr="00D55426">
        <w:rPr>
          <w:color w:val="000000"/>
        </w:rPr>
        <w:t xml:space="preserve">Jacob Briand, </w:t>
      </w:r>
      <w:r w:rsidR="00DC3246" w:rsidRPr="00D55426">
        <w:rPr>
          <w:color w:val="000000"/>
        </w:rPr>
        <w:t xml:space="preserve">Jared Gonsalves, Simeon </w:t>
      </w:r>
      <w:proofErr w:type="spellStart"/>
      <w:r w:rsidR="00DC3246" w:rsidRPr="00D55426">
        <w:rPr>
          <w:color w:val="000000"/>
        </w:rPr>
        <w:t>Grosu</w:t>
      </w:r>
      <w:proofErr w:type="spellEnd"/>
      <w:r w:rsidR="00DC3246" w:rsidRPr="00D55426">
        <w:rPr>
          <w:color w:val="000000"/>
        </w:rPr>
        <w:t xml:space="preserve">, and Samantha Hughson </w:t>
      </w:r>
    </w:p>
    <w:p w14:paraId="71E80439" w14:textId="77777777" w:rsidR="00AF2546" w:rsidRPr="00D55426" w:rsidRDefault="00AF2546" w:rsidP="00AF2546">
      <w:pPr>
        <w:ind w:firstLine="0"/>
        <w:jc w:val="right"/>
        <w:rPr>
          <w:color w:val="000000"/>
        </w:rPr>
      </w:pPr>
    </w:p>
    <w:p w14:paraId="6CF6FA43" w14:textId="19F26920" w:rsidR="00543965" w:rsidRPr="00D55426" w:rsidRDefault="00543965" w:rsidP="00AF2546">
      <w:pPr>
        <w:ind w:firstLine="0"/>
        <w:jc w:val="right"/>
        <w:rPr>
          <w:color w:val="000000"/>
        </w:rPr>
      </w:pPr>
      <w:r w:rsidRPr="00D55426">
        <w:rPr>
          <w:color w:val="000000"/>
        </w:rPr>
        <w:t xml:space="preserve">Adapted for LAFS by </w:t>
      </w:r>
      <w:r w:rsidR="007307DE" w:rsidRPr="00D55426">
        <w:rPr>
          <w:color w:val="000000"/>
        </w:rPr>
        <w:fldChar w:fldCharType="begin"/>
      </w:r>
      <w:r w:rsidR="007307DE" w:rsidRPr="00D55426">
        <w:rPr>
          <w:color w:val="000000"/>
        </w:rPr>
        <w:instrText xml:space="preserve"> AUTHOR   \* MERGEFORMAT </w:instrText>
      </w:r>
      <w:r w:rsidR="007307DE" w:rsidRPr="00D55426">
        <w:rPr>
          <w:color w:val="000000"/>
        </w:rPr>
        <w:fldChar w:fldCharType="separate"/>
      </w:r>
      <w:r w:rsidRPr="00D55426">
        <w:rPr>
          <w:noProof/>
          <w:color w:val="000000"/>
        </w:rPr>
        <w:t>Elliott McCrory</w:t>
      </w:r>
      <w:r w:rsidR="007307DE" w:rsidRPr="00D55426">
        <w:rPr>
          <w:noProof/>
          <w:color w:val="000000"/>
        </w:rPr>
        <w:fldChar w:fldCharType="end"/>
      </w:r>
      <w:r w:rsidRPr="00D55426">
        <w:rPr>
          <w:color w:val="000000"/>
        </w:rPr>
        <w:t xml:space="preserve">, </w:t>
      </w:r>
      <w:r w:rsidR="00DC3246" w:rsidRPr="00D55426">
        <w:rPr>
          <w:color w:val="000000"/>
        </w:rPr>
        <w:t>2</w:t>
      </w:r>
      <w:r w:rsidR="007307DE" w:rsidRPr="00D55426">
        <w:rPr>
          <w:color w:val="000000"/>
        </w:rPr>
        <w:fldChar w:fldCharType="begin"/>
      </w:r>
      <w:r w:rsidR="007307DE" w:rsidRPr="00D55426">
        <w:rPr>
          <w:color w:val="000000"/>
        </w:rPr>
        <w:instrText xml:space="preserve"> PRINTDATE   \* MERGEFORMAT </w:instrText>
      </w:r>
      <w:r w:rsidR="007307DE" w:rsidRPr="00D55426">
        <w:rPr>
          <w:color w:val="000000"/>
        </w:rPr>
        <w:fldChar w:fldCharType="separate"/>
      </w:r>
      <w:r w:rsidRPr="00D55426">
        <w:rPr>
          <w:noProof/>
          <w:color w:val="000000"/>
        </w:rPr>
        <w:t>/</w:t>
      </w:r>
      <w:r w:rsidR="00DC3246" w:rsidRPr="00D55426">
        <w:rPr>
          <w:noProof/>
          <w:color w:val="000000"/>
        </w:rPr>
        <w:t>19</w:t>
      </w:r>
      <w:r w:rsidRPr="00D55426">
        <w:rPr>
          <w:noProof/>
          <w:color w:val="000000"/>
        </w:rPr>
        <w:t>/</w:t>
      </w:r>
      <w:r w:rsidR="00DC3246" w:rsidRPr="00D55426">
        <w:rPr>
          <w:noProof/>
          <w:color w:val="000000"/>
        </w:rPr>
        <w:t>2022</w:t>
      </w:r>
      <w:r w:rsidRPr="00D55426">
        <w:rPr>
          <w:noProof/>
          <w:color w:val="000000"/>
        </w:rPr>
        <w:t xml:space="preserve"> </w:t>
      </w:r>
      <w:r w:rsidR="00DC3246" w:rsidRPr="00D55426">
        <w:rPr>
          <w:noProof/>
          <w:color w:val="000000"/>
        </w:rPr>
        <w:t>12</w:t>
      </w:r>
      <w:r w:rsidRPr="00D55426">
        <w:rPr>
          <w:noProof/>
          <w:color w:val="000000"/>
        </w:rPr>
        <w:t>:</w:t>
      </w:r>
      <w:r w:rsidR="00DC3246" w:rsidRPr="00D55426">
        <w:rPr>
          <w:noProof/>
          <w:color w:val="000000"/>
        </w:rPr>
        <w:t>45</w:t>
      </w:r>
      <w:r w:rsidRPr="00D55426">
        <w:rPr>
          <w:noProof/>
          <w:color w:val="000000"/>
        </w:rPr>
        <w:t>:</w:t>
      </w:r>
      <w:r w:rsidR="00DC3246" w:rsidRPr="00D55426">
        <w:rPr>
          <w:noProof/>
          <w:color w:val="000000"/>
        </w:rPr>
        <w:t>38pm</w:t>
      </w:r>
      <w:r w:rsidR="007307DE" w:rsidRPr="00D55426">
        <w:rPr>
          <w:noProof/>
          <w:color w:val="000000"/>
        </w:rPr>
        <w:fldChar w:fldCharType="end"/>
      </w:r>
    </w:p>
    <w:p w14:paraId="59EBCA69" w14:textId="77777777" w:rsidR="00F745CA" w:rsidRPr="00D55426" w:rsidRDefault="00F745CA" w:rsidP="00AF2546">
      <w:pPr>
        <w:ind w:firstLine="0"/>
        <w:rPr>
          <w:color w:val="000000"/>
        </w:rPr>
      </w:pPr>
    </w:p>
    <w:p w14:paraId="45C0F18A" w14:textId="77777777" w:rsidR="00F745CA" w:rsidRPr="00D55426" w:rsidRDefault="00F745CA" w:rsidP="00AF2546">
      <w:pPr>
        <w:ind w:firstLine="0"/>
        <w:jc w:val="center"/>
        <w:rPr>
          <w:color w:val="000000"/>
        </w:rPr>
      </w:pPr>
      <w:r w:rsidRPr="00D55426">
        <w:rPr>
          <w:color w:val="000000"/>
        </w:rPr>
        <w:t>Copyright © 1994-1997 by Bradford D. Appleton</w:t>
      </w:r>
    </w:p>
    <w:p w14:paraId="15FF1B58" w14:textId="77777777" w:rsidR="00F745CA" w:rsidRPr="00D55426" w:rsidRDefault="00F745CA" w:rsidP="00AF2546">
      <w:pPr>
        <w:ind w:firstLine="0"/>
        <w:rPr>
          <w:color w:val="000000"/>
        </w:rPr>
      </w:pPr>
    </w:p>
    <w:p w14:paraId="76C8BB22" w14:textId="77777777" w:rsidR="00F745CA" w:rsidRPr="00D55426" w:rsidRDefault="00F745CA" w:rsidP="00AF2546">
      <w:pPr>
        <w:ind w:firstLine="0"/>
        <w:jc w:val="center"/>
        <w:rPr>
          <w:color w:val="000000"/>
        </w:rPr>
      </w:pPr>
      <w:r w:rsidRPr="00D55426">
        <w:rPr>
          <w:i/>
          <w:color w:val="000000"/>
          <w:sz w:val="20"/>
          <w:szCs w:val="20"/>
        </w:rPr>
        <w:t>Permission is hereby granted to make and distribute verbatim copies of this document</w:t>
      </w:r>
      <w:r w:rsidR="000C4FF8" w:rsidRPr="00D55426">
        <w:rPr>
          <w:i/>
          <w:color w:val="000000"/>
          <w:sz w:val="20"/>
          <w:szCs w:val="20"/>
        </w:rPr>
        <w:t xml:space="preserve"> </w:t>
      </w:r>
      <w:r w:rsidRPr="00D55426">
        <w:rPr>
          <w:i/>
          <w:color w:val="000000"/>
          <w:sz w:val="20"/>
          <w:szCs w:val="20"/>
        </w:rPr>
        <w:t>provided the copyright notice and this permission notice are preserved on all copies</w:t>
      </w:r>
      <w:r w:rsidRPr="00D55426">
        <w:rPr>
          <w:color w:val="000000"/>
        </w:rPr>
        <w:t>.</w:t>
      </w:r>
    </w:p>
    <w:p w14:paraId="0DC00216" w14:textId="77777777" w:rsidR="00AF2546" w:rsidRPr="00D55426" w:rsidRDefault="00AF2546" w:rsidP="00AF2546">
      <w:pPr>
        <w:ind w:firstLine="0"/>
        <w:rPr>
          <w:color w:val="000000"/>
        </w:rPr>
      </w:pPr>
      <w:r w:rsidRPr="00D55426">
        <w:rPr>
          <w:color w:val="000000"/>
        </w:rPr>
        <w:br w:type="page"/>
      </w:r>
    </w:p>
    <w:p w14:paraId="1A1CCDDA" w14:textId="77777777" w:rsidR="00F745CA" w:rsidRPr="00D55426" w:rsidRDefault="00F745CA" w:rsidP="00F745CA">
      <w:pPr>
        <w:rPr>
          <w:color w:val="000000"/>
        </w:rPr>
      </w:pPr>
    </w:p>
    <w:p w14:paraId="5E11DF16" w14:textId="77777777" w:rsidR="00F745CA" w:rsidRPr="00D55426" w:rsidRDefault="00F745CA" w:rsidP="002D182B">
      <w:pPr>
        <w:jc w:val="center"/>
        <w:rPr>
          <w:b/>
          <w:color w:val="000000"/>
        </w:rPr>
      </w:pPr>
      <w:r w:rsidRPr="00D55426">
        <w:rPr>
          <w:b/>
          <w:color w:val="000000"/>
        </w:rPr>
        <w:t>Table of Contents</w:t>
      </w:r>
    </w:p>
    <w:p w14:paraId="6EA8465A" w14:textId="77777777" w:rsidR="009F4BA0" w:rsidRPr="00D55426" w:rsidRDefault="009F4BA0" w:rsidP="009F4BA0">
      <w:pPr>
        <w:pStyle w:val="TOC1"/>
        <w:tabs>
          <w:tab w:val="left" w:pos="360"/>
          <w:tab w:val="left" w:pos="720"/>
          <w:tab w:val="left" w:pos="1260"/>
          <w:tab w:val="right" w:leader="dot" w:pos="8630"/>
        </w:tabs>
        <w:ind w:firstLine="0"/>
        <w:rPr>
          <w:b w:val="0"/>
          <w:bCs w:val="0"/>
          <w:caps w:val="0"/>
          <w:noProof/>
          <w:color w:val="000000"/>
          <w:sz w:val="24"/>
          <w:szCs w:val="24"/>
        </w:rPr>
      </w:pPr>
      <w:r w:rsidRPr="00D55426">
        <w:rPr>
          <w:rFonts w:ascii="Arial" w:hAnsi="Arial" w:cs="Arial"/>
          <w:i/>
          <w:iCs/>
          <w:color w:val="000000"/>
        </w:rPr>
        <w:fldChar w:fldCharType="begin"/>
      </w:r>
      <w:r w:rsidRPr="00D55426">
        <w:rPr>
          <w:rFonts w:ascii="Arial" w:hAnsi="Arial" w:cs="Arial"/>
          <w:i/>
          <w:iCs/>
          <w:color w:val="000000"/>
        </w:rPr>
        <w:instrText xml:space="preserve"> TOC \o "1-3" \h \z \u </w:instrText>
      </w:r>
      <w:r w:rsidRPr="00D55426">
        <w:rPr>
          <w:rFonts w:ascii="Arial" w:hAnsi="Arial" w:cs="Arial"/>
          <w:i/>
          <w:iCs/>
          <w:color w:val="000000"/>
        </w:rPr>
        <w:fldChar w:fldCharType="separate"/>
      </w:r>
      <w:hyperlink w:anchor="_Toc166398920" w:history="1">
        <w:r w:rsidRPr="00D55426">
          <w:rPr>
            <w:rStyle w:val="Hyperlink"/>
            <w:noProof/>
            <w:color w:val="000000"/>
          </w:rPr>
          <w:t>1.</w:t>
        </w:r>
        <w:r w:rsidRPr="00D55426">
          <w:rPr>
            <w:b w:val="0"/>
            <w:bCs w:val="0"/>
            <w:caps w:val="0"/>
            <w:noProof/>
            <w:color w:val="000000"/>
            <w:sz w:val="24"/>
            <w:szCs w:val="24"/>
          </w:rPr>
          <w:tab/>
        </w:r>
        <w:r w:rsidRPr="00D55426">
          <w:rPr>
            <w:rStyle w:val="Hyperlink"/>
            <w:noProof/>
            <w:color w:val="000000"/>
          </w:rPr>
          <w:t>Introduction</w:t>
        </w:r>
        <w:r w:rsidRPr="00D55426">
          <w:rPr>
            <w:noProof/>
            <w:webHidden/>
            <w:color w:val="000000"/>
          </w:rPr>
          <w:tab/>
        </w:r>
        <w:r w:rsidRPr="00D55426">
          <w:rPr>
            <w:noProof/>
            <w:webHidden/>
            <w:color w:val="000000"/>
          </w:rPr>
          <w:fldChar w:fldCharType="begin"/>
        </w:r>
        <w:r w:rsidRPr="00D55426">
          <w:rPr>
            <w:noProof/>
            <w:webHidden/>
            <w:color w:val="000000"/>
          </w:rPr>
          <w:instrText xml:space="preserve"> PAGEREF _Toc166398920 \h </w:instrText>
        </w:r>
        <w:r w:rsidRPr="00D55426">
          <w:rPr>
            <w:noProof/>
            <w:webHidden/>
            <w:color w:val="000000"/>
          </w:rPr>
        </w:r>
        <w:r w:rsidRPr="00D55426">
          <w:rPr>
            <w:noProof/>
            <w:webHidden/>
            <w:color w:val="000000"/>
          </w:rPr>
          <w:fldChar w:fldCharType="separate"/>
        </w:r>
        <w:r w:rsidRPr="00D55426">
          <w:rPr>
            <w:noProof/>
            <w:webHidden/>
            <w:color w:val="000000"/>
          </w:rPr>
          <w:t>1</w:t>
        </w:r>
        <w:r w:rsidRPr="00D55426">
          <w:rPr>
            <w:noProof/>
            <w:webHidden/>
            <w:color w:val="000000"/>
          </w:rPr>
          <w:fldChar w:fldCharType="end"/>
        </w:r>
      </w:hyperlink>
    </w:p>
    <w:p w14:paraId="489FD219" w14:textId="77777777" w:rsidR="009F4BA0" w:rsidRPr="00D55426" w:rsidRDefault="00762803">
      <w:pPr>
        <w:pStyle w:val="TOC2"/>
        <w:rPr>
          <w:noProof/>
          <w:sz w:val="24"/>
          <w:szCs w:val="24"/>
        </w:rPr>
      </w:pPr>
      <w:hyperlink w:anchor="_Toc166398921" w:history="1">
        <w:r w:rsidR="009F4BA0" w:rsidRPr="00D55426">
          <w:rPr>
            <w:rStyle w:val="Hyperlink"/>
            <w:noProof/>
            <w:color w:val="000000"/>
          </w:rPr>
          <w:t>1.1.</w:t>
        </w:r>
        <w:r w:rsidR="009F4BA0" w:rsidRPr="00D55426">
          <w:rPr>
            <w:noProof/>
            <w:sz w:val="24"/>
            <w:szCs w:val="24"/>
          </w:rPr>
          <w:tab/>
        </w:r>
        <w:r w:rsidR="009F4BA0" w:rsidRPr="00D55426">
          <w:rPr>
            <w:rStyle w:val="Hyperlink"/>
            <w:noProof/>
            <w:color w:val="000000"/>
          </w:rPr>
          <w:t>Document Outline</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_Toc166398921 \h </w:instrText>
        </w:r>
        <w:r w:rsidR="009F4BA0" w:rsidRPr="00D55426">
          <w:rPr>
            <w:noProof/>
            <w:webHidden/>
          </w:rPr>
        </w:r>
        <w:r w:rsidR="009F4BA0" w:rsidRPr="00D55426">
          <w:rPr>
            <w:noProof/>
            <w:webHidden/>
          </w:rPr>
          <w:fldChar w:fldCharType="separate"/>
        </w:r>
        <w:r w:rsidR="009F4BA0" w:rsidRPr="00D55426">
          <w:rPr>
            <w:noProof/>
            <w:webHidden/>
          </w:rPr>
          <w:t>2</w:t>
        </w:r>
        <w:r w:rsidR="009F4BA0" w:rsidRPr="00D55426">
          <w:rPr>
            <w:noProof/>
            <w:webHidden/>
          </w:rPr>
          <w:fldChar w:fldCharType="end"/>
        </w:r>
      </w:hyperlink>
    </w:p>
    <w:p w14:paraId="364BD609" w14:textId="77777777" w:rsidR="009F4BA0" w:rsidRPr="00D55426" w:rsidRDefault="00762803">
      <w:pPr>
        <w:pStyle w:val="TOC2"/>
        <w:rPr>
          <w:noProof/>
          <w:sz w:val="24"/>
          <w:szCs w:val="24"/>
        </w:rPr>
      </w:pPr>
      <w:hyperlink w:anchor="_Toc166398922" w:history="1">
        <w:r w:rsidR="009F4BA0" w:rsidRPr="00D55426">
          <w:rPr>
            <w:rStyle w:val="Hyperlink"/>
            <w:noProof/>
            <w:color w:val="000000"/>
          </w:rPr>
          <w:t>1.2.</w:t>
        </w:r>
        <w:r w:rsidR="009F4BA0" w:rsidRPr="00D55426">
          <w:rPr>
            <w:noProof/>
            <w:sz w:val="24"/>
            <w:szCs w:val="24"/>
          </w:rPr>
          <w:tab/>
        </w:r>
        <w:r w:rsidR="009F4BA0" w:rsidRPr="00D55426">
          <w:rPr>
            <w:rStyle w:val="Hyperlink"/>
            <w:noProof/>
            <w:color w:val="000000"/>
          </w:rPr>
          <w:t>Document Description</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_Toc166398922 \h </w:instrText>
        </w:r>
        <w:r w:rsidR="009F4BA0" w:rsidRPr="00D55426">
          <w:rPr>
            <w:noProof/>
            <w:webHidden/>
          </w:rPr>
        </w:r>
        <w:r w:rsidR="009F4BA0" w:rsidRPr="00D55426">
          <w:rPr>
            <w:noProof/>
            <w:webHidden/>
          </w:rPr>
          <w:fldChar w:fldCharType="separate"/>
        </w:r>
        <w:r w:rsidR="009F4BA0" w:rsidRPr="00D55426">
          <w:rPr>
            <w:noProof/>
            <w:webHidden/>
          </w:rPr>
          <w:t>4</w:t>
        </w:r>
        <w:r w:rsidR="009F4BA0" w:rsidRPr="00D55426">
          <w:rPr>
            <w:noProof/>
            <w:webHidden/>
          </w:rPr>
          <w:fldChar w:fldCharType="end"/>
        </w:r>
      </w:hyperlink>
    </w:p>
    <w:p w14:paraId="165EDFA7" w14:textId="77777777" w:rsidR="009F4BA0" w:rsidRPr="00D55426" w:rsidRDefault="00762803" w:rsidP="009F4BA0">
      <w:pPr>
        <w:pStyle w:val="TOC3"/>
        <w:tabs>
          <w:tab w:val="left" w:pos="360"/>
          <w:tab w:val="left" w:pos="720"/>
          <w:tab w:val="left" w:pos="1260"/>
          <w:tab w:val="left" w:pos="1920"/>
          <w:tab w:val="right" w:leader="dot" w:pos="8630"/>
        </w:tabs>
        <w:ind w:firstLine="0"/>
        <w:rPr>
          <w:i w:val="0"/>
          <w:iCs w:val="0"/>
          <w:noProof/>
          <w:color w:val="000000"/>
          <w:sz w:val="24"/>
          <w:szCs w:val="24"/>
        </w:rPr>
      </w:pPr>
      <w:hyperlink w:anchor="_Toc166398923" w:history="1">
        <w:r w:rsidR="009F4BA0" w:rsidRPr="00D55426">
          <w:rPr>
            <w:rStyle w:val="Hyperlink"/>
            <w:noProof/>
            <w:color w:val="000000"/>
          </w:rPr>
          <w:t>1.2.1.</w:t>
        </w:r>
        <w:r w:rsidR="009F4BA0" w:rsidRPr="00D55426">
          <w:rPr>
            <w:i w:val="0"/>
            <w:iCs w:val="0"/>
            <w:noProof/>
            <w:color w:val="000000"/>
            <w:sz w:val="24"/>
            <w:szCs w:val="24"/>
          </w:rPr>
          <w:tab/>
        </w:r>
        <w:r w:rsidR="009F4BA0" w:rsidRPr="00D55426">
          <w:rPr>
            <w:rStyle w:val="Hyperlink"/>
            <w:noProof/>
            <w:color w:val="000000"/>
          </w:rPr>
          <w:t>Introduction</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_Toc166398923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4</w:t>
        </w:r>
        <w:r w:rsidR="009F4BA0" w:rsidRPr="00D55426">
          <w:rPr>
            <w:noProof/>
            <w:webHidden/>
            <w:color w:val="000000"/>
          </w:rPr>
          <w:fldChar w:fldCharType="end"/>
        </w:r>
      </w:hyperlink>
    </w:p>
    <w:p w14:paraId="50B6CEFA" w14:textId="77777777" w:rsidR="009F4BA0" w:rsidRPr="00D55426" w:rsidRDefault="00762803" w:rsidP="009F4BA0">
      <w:pPr>
        <w:pStyle w:val="TOC3"/>
        <w:tabs>
          <w:tab w:val="left" w:pos="360"/>
          <w:tab w:val="left" w:pos="720"/>
          <w:tab w:val="left" w:pos="1260"/>
          <w:tab w:val="left" w:pos="1920"/>
          <w:tab w:val="right" w:leader="dot" w:pos="8630"/>
        </w:tabs>
        <w:ind w:firstLine="0"/>
        <w:rPr>
          <w:i w:val="0"/>
          <w:iCs w:val="0"/>
          <w:noProof/>
          <w:color w:val="000000"/>
          <w:sz w:val="24"/>
          <w:szCs w:val="24"/>
        </w:rPr>
      </w:pPr>
      <w:hyperlink w:anchor="_Toc166398924" w:history="1">
        <w:r w:rsidR="009F4BA0" w:rsidRPr="00D55426">
          <w:rPr>
            <w:rStyle w:val="Hyperlink"/>
            <w:noProof/>
            <w:color w:val="000000"/>
          </w:rPr>
          <w:t>1.2.2.</w:t>
        </w:r>
        <w:r w:rsidR="009F4BA0" w:rsidRPr="00D55426">
          <w:rPr>
            <w:i w:val="0"/>
            <w:iCs w:val="0"/>
            <w:noProof/>
            <w:color w:val="000000"/>
            <w:sz w:val="24"/>
            <w:szCs w:val="24"/>
          </w:rPr>
          <w:tab/>
        </w:r>
        <w:r w:rsidR="009F4BA0" w:rsidRPr="00D55426">
          <w:rPr>
            <w:rStyle w:val="Hyperlink"/>
            <w:noProof/>
            <w:color w:val="000000"/>
          </w:rPr>
          <w:t>System Overview</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_Toc166398924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5</w:t>
        </w:r>
        <w:r w:rsidR="009F4BA0" w:rsidRPr="00D55426">
          <w:rPr>
            <w:noProof/>
            <w:webHidden/>
            <w:color w:val="000000"/>
          </w:rPr>
          <w:fldChar w:fldCharType="end"/>
        </w:r>
      </w:hyperlink>
    </w:p>
    <w:p w14:paraId="102F2756"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25" w:history="1">
        <w:r w:rsidR="009F4BA0" w:rsidRPr="00D55426">
          <w:rPr>
            <w:rStyle w:val="Hyperlink"/>
            <w:noProof/>
            <w:color w:val="000000"/>
          </w:rPr>
          <w:t>2.</w:t>
        </w:r>
        <w:r w:rsidR="009F4BA0" w:rsidRPr="00D55426">
          <w:rPr>
            <w:b w:val="0"/>
            <w:bCs w:val="0"/>
            <w:caps w:val="0"/>
            <w:noProof/>
            <w:color w:val="000000"/>
            <w:sz w:val="24"/>
            <w:szCs w:val="24"/>
          </w:rPr>
          <w:tab/>
        </w:r>
        <w:r w:rsidR="009F4BA0" w:rsidRPr="00D55426">
          <w:rPr>
            <w:rStyle w:val="Hyperlink"/>
            <w:noProof/>
            <w:color w:val="000000"/>
          </w:rPr>
          <w:t>Design Considerations</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_Toc166398925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5</w:t>
        </w:r>
        <w:r w:rsidR="009F4BA0" w:rsidRPr="00D55426">
          <w:rPr>
            <w:noProof/>
            <w:webHidden/>
            <w:color w:val="000000"/>
          </w:rPr>
          <w:fldChar w:fldCharType="end"/>
        </w:r>
      </w:hyperlink>
    </w:p>
    <w:p w14:paraId="7C04D1E6" w14:textId="77777777" w:rsidR="009F4BA0" w:rsidRPr="00D55426" w:rsidRDefault="00762803">
      <w:pPr>
        <w:pStyle w:val="TOC2"/>
        <w:rPr>
          <w:noProof/>
          <w:sz w:val="24"/>
          <w:szCs w:val="24"/>
        </w:rPr>
      </w:pPr>
      <w:hyperlink w:anchor="_Toc166398926" w:history="1">
        <w:r w:rsidR="009F4BA0" w:rsidRPr="00D55426">
          <w:rPr>
            <w:rStyle w:val="Hyperlink"/>
            <w:noProof/>
            <w:color w:val="000000"/>
          </w:rPr>
          <w:t>2.1.</w:t>
        </w:r>
        <w:r w:rsidR="009F4BA0" w:rsidRPr="00D55426">
          <w:rPr>
            <w:noProof/>
            <w:sz w:val="24"/>
            <w:szCs w:val="24"/>
          </w:rPr>
          <w:tab/>
        </w:r>
        <w:r w:rsidR="009F4BA0" w:rsidRPr="00D55426">
          <w:rPr>
            <w:rStyle w:val="Hyperlink"/>
            <w:noProof/>
            <w:color w:val="000000"/>
          </w:rPr>
          <w:t>Assumptions and Dependencies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_Toc166398926 \h </w:instrText>
        </w:r>
        <w:r w:rsidR="009F4BA0" w:rsidRPr="00D55426">
          <w:rPr>
            <w:noProof/>
            <w:webHidden/>
          </w:rPr>
        </w:r>
        <w:r w:rsidR="009F4BA0" w:rsidRPr="00D55426">
          <w:rPr>
            <w:noProof/>
            <w:webHidden/>
          </w:rPr>
          <w:fldChar w:fldCharType="separate"/>
        </w:r>
        <w:r w:rsidR="009F4BA0" w:rsidRPr="00D55426">
          <w:rPr>
            <w:noProof/>
            <w:webHidden/>
          </w:rPr>
          <w:t>5</w:t>
        </w:r>
        <w:r w:rsidR="009F4BA0" w:rsidRPr="00D55426">
          <w:rPr>
            <w:noProof/>
            <w:webHidden/>
          </w:rPr>
          <w:fldChar w:fldCharType="end"/>
        </w:r>
      </w:hyperlink>
    </w:p>
    <w:p w14:paraId="5FF56594" w14:textId="77777777" w:rsidR="009F4BA0" w:rsidRPr="00D55426" w:rsidRDefault="00762803">
      <w:pPr>
        <w:pStyle w:val="TOC2"/>
        <w:rPr>
          <w:noProof/>
          <w:sz w:val="24"/>
          <w:szCs w:val="24"/>
        </w:rPr>
      </w:pPr>
      <w:hyperlink w:anchor="_Toc166398927" w:history="1">
        <w:r w:rsidR="009F4BA0" w:rsidRPr="00D55426">
          <w:rPr>
            <w:rStyle w:val="Hyperlink"/>
            <w:noProof/>
            <w:color w:val="000000"/>
          </w:rPr>
          <w:t>2.2.</w:t>
        </w:r>
        <w:r w:rsidR="009F4BA0" w:rsidRPr="00D55426">
          <w:rPr>
            <w:noProof/>
            <w:sz w:val="24"/>
            <w:szCs w:val="24"/>
          </w:rPr>
          <w:tab/>
        </w:r>
        <w:r w:rsidR="009F4BA0" w:rsidRPr="00D55426">
          <w:rPr>
            <w:rStyle w:val="Hyperlink"/>
            <w:noProof/>
            <w:color w:val="000000"/>
          </w:rPr>
          <w:t>General Constraints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_Toc166398927 \h </w:instrText>
        </w:r>
        <w:r w:rsidR="009F4BA0" w:rsidRPr="00D55426">
          <w:rPr>
            <w:noProof/>
            <w:webHidden/>
          </w:rPr>
        </w:r>
        <w:r w:rsidR="009F4BA0" w:rsidRPr="00D55426">
          <w:rPr>
            <w:noProof/>
            <w:webHidden/>
          </w:rPr>
          <w:fldChar w:fldCharType="separate"/>
        </w:r>
        <w:r w:rsidR="009F4BA0" w:rsidRPr="00D55426">
          <w:rPr>
            <w:noProof/>
            <w:webHidden/>
          </w:rPr>
          <w:t>5</w:t>
        </w:r>
        <w:r w:rsidR="009F4BA0" w:rsidRPr="00D55426">
          <w:rPr>
            <w:noProof/>
            <w:webHidden/>
          </w:rPr>
          <w:fldChar w:fldCharType="end"/>
        </w:r>
      </w:hyperlink>
    </w:p>
    <w:p w14:paraId="6446D6E0" w14:textId="77777777" w:rsidR="009F4BA0" w:rsidRPr="00D55426" w:rsidRDefault="00762803">
      <w:pPr>
        <w:pStyle w:val="TOC2"/>
        <w:rPr>
          <w:noProof/>
          <w:sz w:val="24"/>
          <w:szCs w:val="24"/>
        </w:rPr>
      </w:pPr>
      <w:hyperlink w:anchor="_Toc166398928" w:history="1">
        <w:r w:rsidR="009F4BA0" w:rsidRPr="00D55426">
          <w:rPr>
            <w:rStyle w:val="Hyperlink"/>
            <w:noProof/>
            <w:color w:val="000000"/>
          </w:rPr>
          <w:t>2.3.</w:t>
        </w:r>
        <w:r w:rsidR="009F4BA0" w:rsidRPr="00D55426">
          <w:rPr>
            <w:noProof/>
            <w:sz w:val="24"/>
            <w:szCs w:val="24"/>
          </w:rPr>
          <w:tab/>
        </w:r>
        <w:r w:rsidR="009F4BA0" w:rsidRPr="00D55426">
          <w:rPr>
            <w:rStyle w:val="Hyperlink"/>
            <w:noProof/>
            <w:color w:val="000000"/>
          </w:rPr>
          <w:t>Goals and Guidelines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_Toc166398928 \h </w:instrText>
        </w:r>
        <w:r w:rsidR="009F4BA0" w:rsidRPr="00D55426">
          <w:rPr>
            <w:noProof/>
            <w:webHidden/>
          </w:rPr>
        </w:r>
        <w:r w:rsidR="009F4BA0" w:rsidRPr="00D55426">
          <w:rPr>
            <w:noProof/>
            <w:webHidden/>
          </w:rPr>
          <w:fldChar w:fldCharType="separate"/>
        </w:r>
        <w:r w:rsidR="009F4BA0" w:rsidRPr="00D55426">
          <w:rPr>
            <w:noProof/>
            <w:webHidden/>
          </w:rPr>
          <w:t>6</w:t>
        </w:r>
        <w:r w:rsidR="009F4BA0" w:rsidRPr="00D55426">
          <w:rPr>
            <w:noProof/>
            <w:webHidden/>
          </w:rPr>
          <w:fldChar w:fldCharType="end"/>
        </w:r>
      </w:hyperlink>
    </w:p>
    <w:p w14:paraId="0CAE2FBC" w14:textId="77777777" w:rsidR="009F4BA0" w:rsidRPr="00D55426" w:rsidRDefault="00762803">
      <w:pPr>
        <w:pStyle w:val="TOC2"/>
        <w:rPr>
          <w:noProof/>
          <w:sz w:val="24"/>
          <w:szCs w:val="24"/>
        </w:rPr>
      </w:pPr>
      <w:hyperlink w:anchor="_Toc166398929" w:history="1">
        <w:r w:rsidR="009F4BA0" w:rsidRPr="00D55426">
          <w:rPr>
            <w:rStyle w:val="Hyperlink"/>
            <w:noProof/>
            <w:color w:val="000000"/>
          </w:rPr>
          <w:t>2.4.</w:t>
        </w:r>
        <w:r w:rsidR="009F4BA0" w:rsidRPr="00D55426">
          <w:rPr>
            <w:noProof/>
            <w:sz w:val="24"/>
            <w:szCs w:val="24"/>
          </w:rPr>
          <w:tab/>
        </w:r>
        <w:r w:rsidR="009F4BA0" w:rsidRPr="00D55426">
          <w:rPr>
            <w:rStyle w:val="Hyperlink"/>
            <w:noProof/>
            <w:color w:val="000000"/>
          </w:rPr>
          <w:t>Development Methods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_Toc166398929 \h </w:instrText>
        </w:r>
        <w:r w:rsidR="009F4BA0" w:rsidRPr="00D55426">
          <w:rPr>
            <w:noProof/>
            <w:webHidden/>
          </w:rPr>
        </w:r>
        <w:r w:rsidR="009F4BA0" w:rsidRPr="00D55426">
          <w:rPr>
            <w:noProof/>
            <w:webHidden/>
          </w:rPr>
          <w:fldChar w:fldCharType="separate"/>
        </w:r>
        <w:r w:rsidR="009F4BA0" w:rsidRPr="00D55426">
          <w:rPr>
            <w:noProof/>
            <w:webHidden/>
          </w:rPr>
          <w:t>6</w:t>
        </w:r>
        <w:r w:rsidR="009F4BA0" w:rsidRPr="00D55426">
          <w:rPr>
            <w:noProof/>
            <w:webHidden/>
          </w:rPr>
          <w:fldChar w:fldCharType="end"/>
        </w:r>
      </w:hyperlink>
    </w:p>
    <w:p w14:paraId="116A0967"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30" w:history="1">
        <w:r w:rsidR="009F4BA0" w:rsidRPr="00D55426">
          <w:rPr>
            <w:rStyle w:val="Hyperlink"/>
            <w:noProof/>
            <w:color w:val="000000"/>
          </w:rPr>
          <w:t>3.</w:t>
        </w:r>
        <w:r w:rsidR="009F4BA0" w:rsidRPr="00D55426">
          <w:rPr>
            <w:b w:val="0"/>
            <w:bCs w:val="0"/>
            <w:caps w:val="0"/>
            <w:noProof/>
            <w:color w:val="000000"/>
            <w:sz w:val="24"/>
            <w:szCs w:val="24"/>
          </w:rPr>
          <w:tab/>
        </w:r>
        <w:r w:rsidR="009F4BA0" w:rsidRPr="00D55426">
          <w:rPr>
            <w:rStyle w:val="Hyperlink"/>
            <w:noProof/>
            <w:color w:val="000000"/>
          </w:rPr>
          <w:t>Architectural Strategies</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_Toc166398930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6</w:t>
        </w:r>
        <w:r w:rsidR="009F4BA0" w:rsidRPr="00D55426">
          <w:rPr>
            <w:noProof/>
            <w:webHidden/>
            <w:color w:val="000000"/>
          </w:rPr>
          <w:fldChar w:fldCharType="end"/>
        </w:r>
      </w:hyperlink>
    </w:p>
    <w:p w14:paraId="2BF7808C"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31" w:history="1">
        <w:r w:rsidR="009F4BA0" w:rsidRPr="00D55426">
          <w:rPr>
            <w:rStyle w:val="Hyperlink"/>
            <w:noProof/>
            <w:color w:val="000000"/>
          </w:rPr>
          <w:t>4.</w:t>
        </w:r>
        <w:r w:rsidR="009F4BA0" w:rsidRPr="00D55426">
          <w:rPr>
            <w:b w:val="0"/>
            <w:bCs w:val="0"/>
            <w:caps w:val="0"/>
            <w:noProof/>
            <w:color w:val="000000"/>
            <w:sz w:val="24"/>
            <w:szCs w:val="24"/>
          </w:rPr>
          <w:tab/>
        </w:r>
        <w:r w:rsidR="009F4BA0" w:rsidRPr="00D55426">
          <w:rPr>
            <w:rStyle w:val="Hyperlink"/>
            <w:noProof/>
            <w:color w:val="000000"/>
          </w:rPr>
          <w:t>System Architecture</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_Toc166398931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7</w:t>
        </w:r>
        <w:r w:rsidR="009F4BA0" w:rsidRPr="00D55426">
          <w:rPr>
            <w:noProof/>
            <w:webHidden/>
            <w:color w:val="000000"/>
          </w:rPr>
          <w:fldChar w:fldCharType="end"/>
        </w:r>
      </w:hyperlink>
    </w:p>
    <w:p w14:paraId="382246B4"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33" w:history="1">
        <w:r w:rsidR="009F4BA0" w:rsidRPr="00D55426">
          <w:rPr>
            <w:rStyle w:val="Hyperlink"/>
            <w:noProof/>
            <w:color w:val="000000"/>
          </w:rPr>
          <w:t>5.</w:t>
        </w:r>
        <w:r w:rsidR="009F4BA0" w:rsidRPr="00D55426">
          <w:rPr>
            <w:b w:val="0"/>
            <w:bCs w:val="0"/>
            <w:caps w:val="0"/>
            <w:noProof/>
            <w:color w:val="000000"/>
            <w:sz w:val="24"/>
            <w:szCs w:val="24"/>
          </w:rPr>
          <w:tab/>
        </w:r>
        <w:r w:rsidR="009F4BA0" w:rsidRPr="00D55426">
          <w:rPr>
            <w:rStyle w:val="Hyperlink"/>
            <w:noProof/>
            <w:color w:val="000000"/>
          </w:rPr>
          <w:t>Policies and Tactics</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_Toc166398933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8</w:t>
        </w:r>
        <w:r w:rsidR="009F4BA0" w:rsidRPr="00D55426">
          <w:rPr>
            <w:noProof/>
            <w:webHidden/>
            <w:color w:val="000000"/>
          </w:rPr>
          <w:fldChar w:fldCharType="end"/>
        </w:r>
      </w:hyperlink>
    </w:p>
    <w:p w14:paraId="15FF3DC9"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34" w:history="1">
        <w:r w:rsidR="009F4BA0" w:rsidRPr="00D55426">
          <w:rPr>
            <w:rStyle w:val="Hyperlink"/>
            <w:noProof/>
            <w:color w:val="000000"/>
          </w:rPr>
          <w:t>6.</w:t>
        </w:r>
        <w:r w:rsidR="009F4BA0" w:rsidRPr="00D55426">
          <w:rPr>
            <w:b w:val="0"/>
            <w:bCs w:val="0"/>
            <w:caps w:val="0"/>
            <w:noProof/>
            <w:color w:val="000000"/>
            <w:sz w:val="24"/>
            <w:szCs w:val="24"/>
          </w:rPr>
          <w:tab/>
        </w:r>
        <w:r w:rsidR="009F4BA0" w:rsidRPr="00D55426">
          <w:rPr>
            <w:rStyle w:val="Hyperlink"/>
            <w:noProof/>
            <w:color w:val="000000"/>
          </w:rPr>
          <w:t>Detailed System Design</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_Toc166398934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9</w:t>
        </w:r>
        <w:r w:rsidR="009F4BA0" w:rsidRPr="00D55426">
          <w:rPr>
            <w:noProof/>
            <w:webHidden/>
            <w:color w:val="000000"/>
          </w:rPr>
          <w:fldChar w:fldCharType="end"/>
        </w:r>
      </w:hyperlink>
    </w:p>
    <w:p w14:paraId="7BF20C0D" w14:textId="77777777" w:rsidR="009F4BA0" w:rsidRPr="00D55426" w:rsidRDefault="00762803">
      <w:pPr>
        <w:pStyle w:val="TOC2"/>
        <w:rPr>
          <w:noProof/>
          <w:sz w:val="24"/>
          <w:szCs w:val="24"/>
        </w:rPr>
      </w:pPr>
      <w:hyperlink w:anchor="_Toc166398935" w:history="1">
        <w:r w:rsidR="009F4BA0" w:rsidRPr="00D55426">
          <w:rPr>
            <w:rStyle w:val="Hyperlink"/>
            <w:noProof/>
            <w:color w:val="000000"/>
          </w:rPr>
          <w:t>6.1.</w:t>
        </w:r>
        <w:r w:rsidR="009F4BA0" w:rsidRPr="00D55426">
          <w:rPr>
            <w:noProof/>
            <w:sz w:val="24"/>
            <w:szCs w:val="24"/>
          </w:rPr>
          <w:tab/>
        </w:r>
        <w:r w:rsidR="009F4BA0" w:rsidRPr="00D55426">
          <w:rPr>
            <w:rStyle w:val="Hyperlink"/>
            <w:noProof/>
            <w:color w:val="000000"/>
          </w:rPr>
          <w:t>Classification</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_Toc166398935 \h </w:instrText>
        </w:r>
        <w:r w:rsidR="009F4BA0" w:rsidRPr="00D55426">
          <w:rPr>
            <w:noProof/>
            <w:webHidden/>
          </w:rPr>
        </w:r>
        <w:r w:rsidR="009F4BA0" w:rsidRPr="00D55426">
          <w:rPr>
            <w:noProof/>
            <w:webHidden/>
          </w:rPr>
          <w:fldChar w:fldCharType="separate"/>
        </w:r>
        <w:r w:rsidR="009F4BA0" w:rsidRPr="00D55426">
          <w:rPr>
            <w:noProof/>
            <w:webHidden/>
          </w:rPr>
          <w:t>9</w:t>
        </w:r>
        <w:r w:rsidR="009F4BA0" w:rsidRPr="00D55426">
          <w:rPr>
            <w:noProof/>
            <w:webHidden/>
          </w:rPr>
          <w:fldChar w:fldCharType="end"/>
        </w:r>
      </w:hyperlink>
    </w:p>
    <w:p w14:paraId="0FC54C3B" w14:textId="77777777" w:rsidR="009F4BA0" w:rsidRPr="00D55426" w:rsidRDefault="00762803">
      <w:pPr>
        <w:pStyle w:val="TOC2"/>
        <w:rPr>
          <w:noProof/>
          <w:sz w:val="24"/>
          <w:szCs w:val="24"/>
        </w:rPr>
      </w:pPr>
      <w:hyperlink w:anchor="_Toc166398936" w:history="1">
        <w:r w:rsidR="009F4BA0" w:rsidRPr="00D55426">
          <w:rPr>
            <w:rStyle w:val="Hyperlink"/>
            <w:noProof/>
            <w:color w:val="000000"/>
          </w:rPr>
          <w:t>6.2.</w:t>
        </w:r>
        <w:r w:rsidR="009F4BA0" w:rsidRPr="00D55426">
          <w:rPr>
            <w:noProof/>
            <w:sz w:val="24"/>
            <w:szCs w:val="24"/>
          </w:rPr>
          <w:tab/>
        </w:r>
        <w:r w:rsidR="009F4BA0" w:rsidRPr="00D55426">
          <w:rPr>
            <w:rStyle w:val="Hyperlink"/>
            <w:noProof/>
            <w:color w:val="000000"/>
          </w:rPr>
          <w:t>Definition</w:t>
        </w:r>
        <w:r w:rsidR="009F4BA0" w:rsidRPr="00D55426">
          <w:rPr>
            <w:noProof/>
            <w:webHidden/>
          </w:rPr>
          <w:tab/>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_Toc166398936 \h </w:instrText>
        </w:r>
        <w:r w:rsidR="009F4BA0" w:rsidRPr="00D55426">
          <w:rPr>
            <w:noProof/>
            <w:webHidden/>
          </w:rPr>
        </w:r>
        <w:r w:rsidR="009F4BA0" w:rsidRPr="00D55426">
          <w:rPr>
            <w:noProof/>
            <w:webHidden/>
          </w:rPr>
          <w:fldChar w:fldCharType="separate"/>
        </w:r>
        <w:r w:rsidR="009F4BA0" w:rsidRPr="00D55426">
          <w:rPr>
            <w:noProof/>
            <w:webHidden/>
          </w:rPr>
          <w:t>9</w:t>
        </w:r>
        <w:r w:rsidR="009F4BA0" w:rsidRPr="00D55426">
          <w:rPr>
            <w:noProof/>
            <w:webHidden/>
          </w:rPr>
          <w:fldChar w:fldCharType="end"/>
        </w:r>
      </w:hyperlink>
    </w:p>
    <w:p w14:paraId="1F0A3081" w14:textId="3B27FFF2" w:rsidR="009F4BA0" w:rsidRPr="00D55426" w:rsidDel="00A721DE" w:rsidRDefault="000E6DB7">
      <w:pPr>
        <w:pStyle w:val="TOC2"/>
        <w:rPr>
          <w:del w:id="1" w:author="Jacob Briand" w:date="2022-02-22T16:57:00Z"/>
          <w:noProof/>
          <w:sz w:val="24"/>
          <w:szCs w:val="24"/>
        </w:rPr>
      </w:pPr>
      <w:del w:id="2" w:author="Jacob Briand" w:date="2022-02-22T16:57:00Z">
        <w:r w:rsidDel="00A721DE">
          <w:fldChar w:fldCharType="begin"/>
        </w:r>
        <w:r w:rsidDel="00A721DE">
          <w:delInstrText xml:space="preserve"> HYPERLINK \l "_Toc166398937" </w:delInstrText>
        </w:r>
        <w:r w:rsidDel="00A721DE">
          <w:fldChar w:fldCharType="separate"/>
        </w:r>
        <w:r w:rsidR="009F4BA0" w:rsidRPr="00D55426" w:rsidDel="00A721DE">
          <w:rPr>
            <w:rStyle w:val="Hyperlink"/>
            <w:noProof/>
            <w:color w:val="000000"/>
          </w:rPr>
          <w:delText>6.3.</w:delText>
        </w:r>
        <w:r w:rsidR="009F4BA0" w:rsidRPr="00D55426" w:rsidDel="00A721DE">
          <w:rPr>
            <w:noProof/>
            <w:sz w:val="24"/>
            <w:szCs w:val="24"/>
          </w:rPr>
          <w:tab/>
        </w:r>
        <w:r w:rsidR="009F4BA0" w:rsidRPr="00D55426" w:rsidDel="00A721DE">
          <w:rPr>
            <w:rStyle w:val="Hyperlink"/>
            <w:noProof/>
            <w:color w:val="000000"/>
          </w:rPr>
          <w:delText>Responsibilities</w:delText>
        </w:r>
        <w:r w:rsidR="009F4BA0" w:rsidRPr="00D55426" w:rsidDel="00A721DE">
          <w:rPr>
            <w:noProof/>
            <w:webHidden/>
          </w:rPr>
          <w:tab/>
        </w:r>
        <w:r w:rsidR="009F4BA0" w:rsidRPr="00D55426" w:rsidDel="00A721DE">
          <w:rPr>
            <w:noProof/>
            <w:webHidden/>
          </w:rPr>
          <w:fldChar w:fldCharType="begin"/>
        </w:r>
        <w:r w:rsidR="009F4BA0" w:rsidRPr="00D55426" w:rsidDel="00A721DE">
          <w:rPr>
            <w:noProof/>
            <w:webHidden/>
          </w:rPr>
          <w:delInstrText xml:space="preserve"> PAGEREF _Toc166398937 \h </w:delInstrText>
        </w:r>
        <w:r w:rsidR="009F4BA0" w:rsidRPr="00D55426" w:rsidDel="00A721DE">
          <w:rPr>
            <w:noProof/>
            <w:webHidden/>
          </w:rPr>
        </w:r>
        <w:r w:rsidR="009F4BA0" w:rsidRPr="00D55426" w:rsidDel="00A721DE">
          <w:rPr>
            <w:noProof/>
            <w:webHidden/>
          </w:rPr>
          <w:fldChar w:fldCharType="separate"/>
        </w:r>
        <w:r w:rsidR="009F4BA0" w:rsidRPr="00D55426" w:rsidDel="00A721DE">
          <w:rPr>
            <w:noProof/>
            <w:webHidden/>
          </w:rPr>
          <w:delText>10</w:delText>
        </w:r>
        <w:r w:rsidR="009F4BA0" w:rsidRPr="00D55426" w:rsidDel="00A721DE">
          <w:rPr>
            <w:noProof/>
            <w:webHidden/>
          </w:rPr>
          <w:fldChar w:fldCharType="end"/>
        </w:r>
        <w:r w:rsidDel="00A721DE">
          <w:rPr>
            <w:noProof/>
          </w:rPr>
          <w:fldChar w:fldCharType="end"/>
        </w:r>
      </w:del>
    </w:p>
    <w:p w14:paraId="64F379C3" w14:textId="5D11A7BC" w:rsidR="009F4BA0" w:rsidRPr="00D55426" w:rsidRDefault="000E6DB7">
      <w:pPr>
        <w:pStyle w:val="TOC2"/>
        <w:rPr>
          <w:noProof/>
          <w:sz w:val="24"/>
          <w:szCs w:val="24"/>
        </w:rPr>
      </w:pPr>
      <w:r>
        <w:fldChar w:fldCharType="begin"/>
      </w:r>
      <w:r>
        <w:instrText xml:space="preserve"> HYPERLINK \l "_Toc166398938" </w:instrText>
      </w:r>
      <w:r>
        <w:fldChar w:fldCharType="separate"/>
      </w:r>
      <w:r w:rsidR="009F4BA0" w:rsidRPr="00D55426">
        <w:rPr>
          <w:rStyle w:val="Hyperlink"/>
          <w:noProof/>
          <w:color w:val="000000"/>
        </w:rPr>
        <w:t>6.</w:t>
      </w:r>
      <w:ins w:id="3" w:author="Jacob Briand" w:date="2022-02-22T16:57:00Z">
        <w:r w:rsidR="00A721DE">
          <w:rPr>
            <w:rStyle w:val="Hyperlink"/>
            <w:noProof/>
            <w:color w:val="000000"/>
          </w:rPr>
          <w:t>3</w:t>
        </w:r>
      </w:ins>
      <w:del w:id="4" w:author="Jacob Briand" w:date="2022-02-22T16:57:00Z">
        <w:r w:rsidR="009F4BA0" w:rsidRPr="00D55426" w:rsidDel="00A721DE">
          <w:rPr>
            <w:rStyle w:val="Hyperlink"/>
            <w:noProof/>
            <w:color w:val="000000"/>
          </w:rPr>
          <w:delText>4</w:delText>
        </w:r>
      </w:del>
      <w:r w:rsidR="009F4BA0" w:rsidRPr="00D55426">
        <w:rPr>
          <w:rStyle w:val="Hyperlink"/>
          <w:noProof/>
          <w:color w:val="000000"/>
        </w:rPr>
        <w:t>.</w:t>
      </w:r>
      <w:r w:rsidR="009F4BA0" w:rsidRPr="00D55426">
        <w:rPr>
          <w:noProof/>
          <w:sz w:val="24"/>
          <w:szCs w:val="24"/>
        </w:rPr>
        <w:tab/>
      </w:r>
      <w:ins w:id="5" w:author="Jacob Briand" w:date="2022-02-22T19:35:00Z">
        <w:r w:rsidR="00BB0319">
          <w:rPr>
            <w:noProof/>
            <w:sz w:val="24"/>
            <w:szCs w:val="24"/>
          </w:rPr>
          <w:t xml:space="preserve">assumptions and </w:t>
        </w:r>
      </w:ins>
      <w:r w:rsidR="009F4BA0" w:rsidRPr="00D55426">
        <w:rPr>
          <w:rStyle w:val="Hyperlink"/>
          <w:noProof/>
          <w:color w:val="000000"/>
        </w:rPr>
        <w:t>Constraints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_Toc166398938 \h </w:instrText>
      </w:r>
      <w:r w:rsidR="009F4BA0" w:rsidRPr="00D55426">
        <w:rPr>
          <w:noProof/>
          <w:webHidden/>
        </w:rPr>
      </w:r>
      <w:r w:rsidR="009F4BA0" w:rsidRPr="00D55426">
        <w:rPr>
          <w:noProof/>
          <w:webHidden/>
        </w:rPr>
        <w:fldChar w:fldCharType="separate"/>
      </w:r>
      <w:r w:rsidR="009F4BA0" w:rsidRPr="00D55426">
        <w:rPr>
          <w:noProof/>
          <w:webHidden/>
        </w:rPr>
        <w:t>10</w:t>
      </w:r>
      <w:r w:rsidR="009F4BA0" w:rsidRPr="00D55426">
        <w:rPr>
          <w:noProof/>
          <w:webHidden/>
        </w:rPr>
        <w:fldChar w:fldCharType="end"/>
      </w:r>
      <w:r>
        <w:rPr>
          <w:noProof/>
        </w:rPr>
        <w:fldChar w:fldCharType="end"/>
      </w:r>
    </w:p>
    <w:p w14:paraId="6B9310D1" w14:textId="10132104" w:rsidR="009F4BA0" w:rsidRPr="00D55426" w:rsidDel="00BB0319" w:rsidRDefault="000E6DB7">
      <w:pPr>
        <w:pStyle w:val="TOC2"/>
        <w:rPr>
          <w:del w:id="6" w:author="Jacob Briand" w:date="2022-02-22T19:35:00Z"/>
          <w:noProof/>
          <w:sz w:val="24"/>
          <w:szCs w:val="24"/>
        </w:rPr>
      </w:pPr>
      <w:del w:id="7" w:author="Jacob Briand" w:date="2022-02-22T19:35:00Z">
        <w:r w:rsidDel="00BB0319">
          <w:fldChar w:fldCharType="begin"/>
        </w:r>
        <w:r w:rsidDel="00BB0319">
          <w:delInstrText xml:space="preserve"> HYPERLINK \l "_Toc166398939" </w:delInstrText>
        </w:r>
        <w:r w:rsidDel="00BB0319">
          <w:fldChar w:fldCharType="separate"/>
        </w:r>
        <w:r w:rsidR="009F4BA0" w:rsidRPr="00D55426" w:rsidDel="00BB0319">
          <w:rPr>
            <w:rStyle w:val="Hyperlink"/>
            <w:noProof/>
            <w:color w:val="000000"/>
          </w:rPr>
          <w:delText>6.</w:delText>
        </w:r>
      </w:del>
      <w:del w:id="8" w:author="Jacob Briand" w:date="2022-02-22T16:57:00Z">
        <w:r w:rsidR="009F4BA0" w:rsidRPr="00D55426" w:rsidDel="00A721DE">
          <w:rPr>
            <w:rStyle w:val="Hyperlink"/>
            <w:noProof/>
            <w:color w:val="000000"/>
          </w:rPr>
          <w:delText>5</w:delText>
        </w:r>
      </w:del>
      <w:del w:id="9" w:author="Jacob Briand" w:date="2022-02-22T19:35:00Z">
        <w:r w:rsidR="009F4BA0" w:rsidRPr="00D55426" w:rsidDel="00BB0319">
          <w:rPr>
            <w:rStyle w:val="Hyperlink"/>
            <w:noProof/>
            <w:color w:val="000000"/>
          </w:rPr>
          <w:delText>.</w:delText>
        </w:r>
        <w:r w:rsidR="009F4BA0" w:rsidRPr="00D55426" w:rsidDel="00BB0319">
          <w:rPr>
            <w:noProof/>
            <w:sz w:val="24"/>
            <w:szCs w:val="24"/>
          </w:rPr>
          <w:tab/>
        </w:r>
        <w:r w:rsidR="009F4BA0" w:rsidRPr="00D55426" w:rsidDel="00BB0319">
          <w:rPr>
            <w:rStyle w:val="Hyperlink"/>
            <w:noProof/>
            <w:color w:val="000000"/>
          </w:rPr>
          <w:delText>Composition</w:delText>
        </w:r>
        <w:r w:rsidR="009F4BA0" w:rsidRPr="00D55426" w:rsidDel="00BB0319">
          <w:rPr>
            <w:noProof/>
            <w:webHidden/>
          </w:rPr>
          <w:tab/>
        </w:r>
        <w:r w:rsidR="009F4BA0" w:rsidRPr="00D55426" w:rsidDel="00BB0319">
          <w:rPr>
            <w:noProof/>
            <w:webHidden/>
          </w:rPr>
          <w:fldChar w:fldCharType="begin"/>
        </w:r>
        <w:r w:rsidR="009F4BA0" w:rsidRPr="00D55426" w:rsidDel="00BB0319">
          <w:rPr>
            <w:noProof/>
            <w:webHidden/>
          </w:rPr>
          <w:delInstrText xml:space="preserve"> PAGEREF _Toc166398939 \h </w:delInstrText>
        </w:r>
        <w:r w:rsidR="009F4BA0" w:rsidRPr="00D55426" w:rsidDel="00BB0319">
          <w:rPr>
            <w:noProof/>
            <w:webHidden/>
          </w:rPr>
        </w:r>
        <w:r w:rsidR="009F4BA0" w:rsidRPr="00D55426" w:rsidDel="00BB0319">
          <w:rPr>
            <w:noProof/>
            <w:webHidden/>
          </w:rPr>
          <w:fldChar w:fldCharType="separate"/>
        </w:r>
        <w:r w:rsidR="009F4BA0" w:rsidRPr="00D55426" w:rsidDel="00BB0319">
          <w:rPr>
            <w:noProof/>
            <w:webHidden/>
          </w:rPr>
          <w:delText>10</w:delText>
        </w:r>
        <w:r w:rsidR="009F4BA0" w:rsidRPr="00D55426" w:rsidDel="00BB0319">
          <w:rPr>
            <w:noProof/>
            <w:webHidden/>
          </w:rPr>
          <w:fldChar w:fldCharType="end"/>
        </w:r>
        <w:r w:rsidDel="00BB0319">
          <w:rPr>
            <w:noProof/>
          </w:rPr>
          <w:fldChar w:fldCharType="end"/>
        </w:r>
      </w:del>
    </w:p>
    <w:p w14:paraId="03F9201C" w14:textId="5C43AC7F" w:rsidR="009F4BA0" w:rsidRPr="00D55426" w:rsidRDefault="000E6DB7">
      <w:pPr>
        <w:pStyle w:val="TOC2"/>
        <w:rPr>
          <w:noProof/>
          <w:sz w:val="24"/>
          <w:szCs w:val="24"/>
        </w:rPr>
      </w:pPr>
      <w:r>
        <w:fldChar w:fldCharType="begin"/>
      </w:r>
      <w:r>
        <w:instrText xml:space="preserve"> HYPERLINK \l "_Toc166398940" </w:instrText>
      </w:r>
      <w:r>
        <w:fldChar w:fldCharType="separate"/>
      </w:r>
      <w:r w:rsidR="009F4BA0" w:rsidRPr="00D55426">
        <w:rPr>
          <w:rStyle w:val="Hyperlink"/>
          <w:noProof/>
          <w:color w:val="000000"/>
        </w:rPr>
        <w:t>6.</w:t>
      </w:r>
      <w:ins w:id="10" w:author="Jacob Briand" w:date="2022-02-22T19:36:00Z">
        <w:r w:rsidR="00BB0319">
          <w:rPr>
            <w:rStyle w:val="Hyperlink"/>
            <w:noProof/>
            <w:color w:val="000000"/>
          </w:rPr>
          <w:t>4</w:t>
        </w:r>
      </w:ins>
      <w:del w:id="11" w:author="Jacob Briand" w:date="2022-02-22T16:57:00Z">
        <w:r w:rsidR="009F4BA0" w:rsidRPr="00D55426" w:rsidDel="00A721DE">
          <w:rPr>
            <w:rStyle w:val="Hyperlink"/>
            <w:noProof/>
            <w:color w:val="000000"/>
          </w:rPr>
          <w:delText>6</w:delText>
        </w:r>
      </w:del>
      <w:r w:rsidR="009F4BA0" w:rsidRPr="00D55426">
        <w:rPr>
          <w:rStyle w:val="Hyperlink"/>
          <w:noProof/>
          <w:color w:val="000000"/>
        </w:rPr>
        <w:t>.</w:t>
      </w:r>
      <w:r w:rsidR="009F4BA0" w:rsidRPr="00D55426">
        <w:rPr>
          <w:noProof/>
          <w:sz w:val="24"/>
          <w:szCs w:val="24"/>
        </w:rPr>
        <w:tab/>
      </w:r>
      <w:r w:rsidR="009F4BA0" w:rsidRPr="00D55426">
        <w:rPr>
          <w:rStyle w:val="Hyperlink"/>
          <w:noProof/>
          <w:color w:val="000000"/>
        </w:rPr>
        <w:t>Uses/Interactions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_Toc166398940 \h </w:instrText>
      </w:r>
      <w:r w:rsidR="009F4BA0" w:rsidRPr="00D55426">
        <w:rPr>
          <w:noProof/>
          <w:webHidden/>
        </w:rPr>
      </w:r>
      <w:r w:rsidR="009F4BA0" w:rsidRPr="00D55426">
        <w:rPr>
          <w:noProof/>
          <w:webHidden/>
        </w:rPr>
        <w:fldChar w:fldCharType="separate"/>
      </w:r>
      <w:r w:rsidR="009F4BA0" w:rsidRPr="00D55426">
        <w:rPr>
          <w:noProof/>
          <w:webHidden/>
        </w:rPr>
        <w:t>10</w:t>
      </w:r>
      <w:r w:rsidR="009F4BA0" w:rsidRPr="00D55426">
        <w:rPr>
          <w:noProof/>
          <w:webHidden/>
        </w:rPr>
        <w:fldChar w:fldCharType="end"/>
      </w:r>
      <w:r>
        <w:rPr>
          <w:noProof/>
        </w:rPr>
        <w:fldChar w:fldCharType="end"/>
      </w:r>
    </w:p>
    <w:p w14:paraId="07518128" w14:textId="35EA46EC" w:rsidR="009F4BA0" w:rsidRPr="00D55426" w:rsidDel="00BB0319" w:rsidRDefault="000E6DB7">
      <w:pPr>
        <w:pStyle w:val="TOC2"/>
        <w:rPr>
          <w:del w:id="12" w:author="Jacob Briand" w:date="2022-02-22T19:35:00Z"/>
          <w:noProof/>
          <w:sz w:val="24"/>
          <w:szCs w:val="24"/>
        </w:rPr>
      </w:pPr>
      <w:del w:id="13" w:author="Jacob Briand" w:date="2022-02-22T19:35:00Z">
        <w:r w:rsidDel="00BB0319">
          <w:fldChar w:fldCharType="begin"/>
        </w:r>
        <w:r w:rsidDel="00BB0319">
          <w:delInstrText xml:space="preserve"> HYPERLINK \l "_Toc166398941" </w:delInstrText>
        </w:r>
        <w:r w:rsidDel="00BB0319">
          <w:fldChar w:fldCharType="separate"/>
        </w:r>
        <w:r w:rsidR="009F4BA0" w:rsidRPr="00D55426" w:rsidDel="00BB0319">
          <w:rPr>
            <w:rStyle w:val="Hyperlink"/>
            <w:noProof/>
            <w:color w:val="000000"/>
          </w:rPr>
          <w:delText>6.</w:delText>
        </w:r>
      </w:del>
      <w:del w:id="14" w:author="Jacob Briand" w:date="2022-02-22T16:57:00Z">
        <w:r w:rsidR="009F4BA0" w:rsidRPr="00D55426" w:rsidDel="00A721DE">
          <w:rPr>
            <w:rStyle w:val="Hyperlink"/>
            <w:noProof/>
            <w:color w:val="000000"/>
          </w:rPr>
          <w:delText>7</w:delText>
        </w:r>
      </w:del>
      <w:del w:id="15" w:author="Jacob Briand" w:date="2022-02-22T19:35:00Z">
        <w:r w:rsidR="009F4BA0" w:rsidRPr="00D55426" w:rsidDel="00BB0319">
          <w:rPr>
            <w:rStyle w:val="Hyperlink"/>
            <w:noProof/>
            <w:color w:val="000000"/>
          </w:rPr>
          <w:delText>.</w:delText>
        </w:r>
        <w:r w:rsidR="009F4BA0" w:rsidRPr="00D55426" w:rsidDel="00BB0319">
          <w:rPr>
            <w:noProof/>
            <w:sz w:val="24"/>
            <w:szCs w:val="24"/>
          </w:rPr>
          <w:tab/>
        </w:r>
        <w:r w:rsidR="009F4BA0" w:rsidRPr="00D55426" w:rsidDel="00BB0319">
          <w:rPr>
            <w:rStyle w:val="Hyperlink"/>
            <w:noProof/>
            <w:color w:val="000000"/>
          </w:rPr>
          <w:delText>Resources</w:delText>
        </w:r>
        <w:r w:rsidR="009F4BA0" w:rsidRPr="00D55426" w:rsidDel="00BB0319">
          <w:rPr>
            <w:noProof/>
            <w:webHidden/>
          </w:rPr>
          <w:tab/>
        </w:r>
        <w:r w:rsidR="009F4BA0" w:rsidRPr="00D55426" w:rsidDel="00BB0319">
          <w:rPr>
            <w:noProof/>
            <w:webHidden/>
          </w:rPr>
          <w:tab/>
        </w:r>
        <w:r w:rsidR="009F4BA0" w:rsidRPr="00D55426" w:rsidDel="00BB0319">
          <w:rPr>
            <w:noProof/>
            <w:webHidden/>
          </w:rPr>
          <w:fldChar w:fldCharType="begin"/>
        </w:r>
        <w:r w:rsidR="009F4BA0" w:rsidRPr="00D55426" w:rsidDel="00BB0319">
          <w:rPr>
            <w:noProof/>
            <w:webHidden/>
          </w:rPr>
          <w:delInstrText xml:space="preserve"> PAGEREF _Toc166398941 \h </w:delInstrText>
        </w:r>
        <w:r w:rsidR="009F4BA0" w:rsidRPr="00D55426" w:rsidDel="00BB0319">
          <w:rPr>
            <w:noProof/>
            <w:webHidden/>
          </w:rPr>
        </w:r>
        <w:r w:rsidR="009F4BA0" w:rsidRPr="00D55426" w:rsidDel="00BB0319">
          <w:rPr>
            <w:noProof/>
            <w:webHidden/>
          </w:rPr>
          <w:fldChar w:fldCharType="separate"/>
        </w:r>
        <w:r w:rsidR="009F4BA0" w:rsidRPr="00D55426" w:rsidDel="00BB0319">
          <w:rPr>
            <w:noProof/>
            <w:webHidden/>
          </w:rPr>
          <w:delText>10</w:delText>
        </w:r>
        <w:r w:rsidR="009F4BA0" w:rsidRPr="00D55426" w:rsidDel="00BB0319">
          <w:rPr>
            <w:noProof/>
            <w:webHidden/>
          </w:rPr>
          <w:fldChar w:fldCharType="end"/>
        </w:r>
        <w:r w:rsidDel="00BB0319">
          <w:rPr>
            <w:noProof/>
          </w:rPr>
          <w:fldChar w:fldCharType="end"/>
        </w:r>
      </w:del>
    </w:p>
    <w:p w14:paraId="5CD48ABC" w14:textId="0AB658E7" w:rsidR="009F4BA0" w:rsidRPr="00D55426" w:rsidRDefault="000E6DB7">
      <w:pPr>
        <w:pStyle w:val="TOC2"/>
        <w:rPr>
          <w:noProof/>
          <w:sz w:val="24"/>
          <w:szCs w:val="24"/>
        </w:rPr>
      </w:pPr>
      <w:r>
        <w:fldChar w:fldCharType="begin"/>
      </w:r>
      <w:r>
        <w:instrText xml:space="preserve"> HYPERLINK \l "_Toc166398942" </w:instrText>
      </w:r>
      <w:r>
        <w:fldChar w:fldCharType="separate"/>
      </w:r>
      <w:r w:rsidR="009F4BA0" w:rsidRPr="00D55426">
        <w:rPr>
          <w:rStyle w:val="Hyperlink"/>
          <w:noProof/>
          <w:color w:val="000000"/>
        </w:rPr>
        <w:t>6.</w:t>
      </w:r>
      <w:ins w:id="16" w:author="Jacob Briand" w:date="2022-02-22T19:36:00Z">
        <w:r w:rsidR="00BB0319">
          <w:rPr>
            <w:rStyle w:val="Hyperlink"/>
            <w:noProof/>
            <w:color w:val="000000"/>
          </w:rPr>
          <w:t>5</w:t>
        </w:r>
      </w:ins>
      <w:del w:id="17" w:author="Jacob Briand" w:date="2022-02-22T16:57:00Z">
        <w:r w:rsidR="009F4BA0" w:rsidRPr="00D55426" w:rsidDel="00A721DE">
          <w:rPr>
            <w:rStyle w:val="Hyperlink"/>
            <w:noProof/>
            <w:color w:val="000000"/>
          </w:rPr>
          <w:delText>8</w:delText>
        </w:r>
      </w:del>
      <w:r w:rsidR="009F4BA0" w:rsidRPr="00D55426">
        <w:rPr>
          <w:rStyle w:val="Hyperlink"/>
          <w:noProof/>
          <w:color w:val="000000"/>
        </w:rPr>
        <w:t>.</w:t>
      </w:r>
      <w:r w:rsidR="009F4BA0" w:rsidRPr="00D55426">
        <w:rPr>
          <w:noProof/>
          <w:sz w:val="24"/>
          <w:szCs w:val="24"/>
        </w:rPr>
        <w:tab/>
      </w:r>
      <w:r w:rsidR="009F4BA0" w:rsidRPr="00D55426">
        <w:rPr>
          <w:rStyle w:val="Hyperlink"/>
          <w:noProof/>
          <w:color w:val="000000"/>
        </w:rPr>
        <w:t>Processing</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_Toc166398942 \h </w:instrText>
      </w:r>
      <w:r w:rsidR="009F4BA0" w:rsidRPr="00D55426">
        <w:rPr>
          <w:noProof/>
          <w:webHidden/>
        </w:rPr>
      </w:r>
      <w:r w:rsidR="009F4BA0" w:rsidRPr="00D55426">
        <w:rPr>
          <w:noProof/>
          <w:webHidden/>
        </w:rPr>
        <w:fldChar w:fldCharType="separate"/>
      </w:r>
      <w:r w:rsidR="009F4BA0" w:rsidRPr="00D55426">
        <w:rPr>
          <w:noProof/>
          <w:webHidden/>
        </w:rPr>
        <w:t>10</w:t>
      </w:r>
      <w:r w:rsidR="009F4BA0" w:rsidRPr="00D55426">
        <w:rPr>
          <w:noProof/>
          <w:webHidden/>
        </w:rPr>
        <w:fldChar w:fldCharType="end"/>
      </w:r>
      <w:r>
        <w:rPr>
          <w:noProof/>
        </w:rPr>
        <w:fldChar w:fldCharType="end"/>
      </w:r>
    </w:p>
    <w:p w14:paraId="60DB38C5" w14:textId="0CBF0317" w:rsidR="009F4BA0" w:rsidRPr="00D55426" w:rsidRDefault="000E6DB7">
      <w:pPr>
        <w:pStyle w:val="TOC2"/>
        <w:rPr>
          <w:noProof/>
          <w:sz w:val="24"/>
          <w:szCs w:val="24"/>
        </w:rPr>
      </w:pPr>
      <w:r>
        <w:fldChar w:fldCharType="begin"/>
      </w:r>
      <w:r>
        <w:instrText xml:space="preserve"> HYPERLINK \l "_Toc166398943" </w:instrText>
      </w:r>
      <w:r>
        <w:fldChar w:fldCharType="separate"/>
      </w:r>
      <w:r w:rsidR="009F4BA0" w:rsidRPr="00D55426">
        <w:rPr>
          <w:rStyle w:val="Hyperlink"/>
          <w:noProof/>
          <w:color w:val="000000"/>
        </w:rPr>
        <w:t>6.</w:t>
      </w:r>
      <w:ins w:id="18" w:author="Jacob Briand" w:date="2022-02-22T19:36:00Z">
        <w:r w:rsidR="00BB0319">
          <w:rPr>
            <w:rStyle w:val="Hyperlink"/>
            <w:noProof/>
            <w:color w:val="000000"/>
          </w:rPr>
          <w:t>6</w:t>
        </w:r>
      </w:ins>
      <w:del w:id="19" w:author="Jacob Briand" w:date="2022-02-22T16:57:00Z">
        <w:r w:rsidR="009F4BA0" w:rsidRPr="00D55426" w:rsidDel="00A721DE">
          <w:rPr>
            <w:rStyle w:val="Hyperlink"/>
            <w:noProof/>
            <w:color w:val="000000"/>
          </w:rPr>
          <w:delText>9</w:delText>
        </w:r>
      </w:del>
      <w:r w:rsidR="009F4BA0" w:rsidRPr="00D55426">
        <w:rPr>
          <w:rStyle w:val="Hyperlink"/>
          <w:noProof/>
          <w:color w:val="000000"/>
        </w:rPr>
        <w:t>.</w:t>
      </w:r>
      <w:r w:rsidR="009F4BA0" w:rsidRPr="00D55426">
        <w:rPr>
          <w:noProof/>
          <w:sz w:val="24"/>
          <w:szCs w:val="24"/>
        </w:rPr>
        <w:tab/>
      </w:r>
      <w:r w:rsidR="009F4BA0" w:rsidRPr="00D55426">
        <w:rPr>
          <w:rStyle w:val="Hyperlink"/>
          <w:noProof/>
          <w:color w:val="000000"/>
        </w:rPr>
        <w:t>Interface/Exports</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_Toc166398943 \h </w:instrText>
      </w:r>
      <w:r w:rsidR="009F4BA0" w:rsidRPr="00D55426">
        <w:rPr>
          <w:noProof/>
          <w:webHidden/>
        </w:rPr>
      </w:r>
      <w:r w:rsidR="009F4BA0" w:rsidRPr="00D55426">
        <w:rPr>
          <w:noProof/>
          <w:webHidden/>
        </w:rPr>
        <w:fldChar w:fldCharType="separate"/>
      </w:r>
      <w:r w:rsidR="009F4BA0" w:rsidRPr="00D55426">
        <w:rPr>
          <w:noProof/>
          <w:webHidden/>
        </w:rPr>
        <w:t>11</w:t>
      </w:r>
      <w:r w:rsidR="009F4BA0" w:rsidRPr="00D55426">
        <w:rPr>
          <w:noProof/>
          <w:webHidden/>
        </w:rPr>
        <w:fldChar w:fldCharType="end"/>
      </w:r>
      <w:r>
        <w:rPr>
          <w:noProof/>
        </w:rPr>
        <w:fldChar w:fldCharType="end"/>
      </w:r>
    </w:p>
    <w:p w14:paraId="551DBBAD" w14:textId="20C14122" w:rsidR="009F4BA0" w:rsidRPr="00D55426" w:rsidRDefault="000E6DB7">
      <w:pPr>
        <w:pStyle w:val="TOC2"/>
        <w:rPr>
          <w:noProof/>
          <w:sz w:val="24"/>
          <w:szCs w:val="24"/>
        </w:rPr>
      </w:pPr>
      <w:r>
        <w:fldChar w:fldCharType="begin"/>
      </w:r>
      <w:r>
        <w:instrText xml:space="preserve"> HYPERLINK \l "_Toc166398944" </w:instrText>
      </w:r>
      <w:r>
        <w:fldChar w:fldCharType="separate"/>
      </w:r>
      <w:r w:rsidR="009F4BA0" w:rsidRPr="00D55426">
        <w:rPr>
          <w:rStyle w:val="Hyperlink"/>
          <w:noProof/>
          <w:color w:val="000000"/>
        </w:rPr>
        <w:t>6.</w:t>
      </w:r>
      <w:ins w:id="20" w:author="Jacob Briand" w:date="2022-02-22T19:36:00Z">
        <w:r w:rsidR="00BB0319">
          <w:rPr>
            <w:rStyle w:val="Hyperlink"/>
            <w:noProof/>
            <w:color w:val="000000"/>
          </w:rPr>
          <w:t>7</w:t>
        </w:r>
      </w:ins>
      <w:del w:id="21" w:author="Jacob Briand" w:date="2022-02-22T16:57:00Z">
        <w:r w:rsidR="009F4BA0" w:rsidRPr="00D55426" w:rsidDel="00A721DE">
          <w:rPr>
            <w:rStyle w:val="Hyperlink"/>
            <w:noProof/>
            <w:color w:val="000000"/>
          </w:rPr>
          <w:delText>10</w:delText>
        </w:r>
      </w:del>
      <w:r w:rsidR="009F4BA0" w:rsidRPr="00D55426">
        <w:rPr>
          <w:rStyle w:val="Hyperlink"/>
          <w:noProof/>
          <w:color w:val="000000"/>
        </w:rPr>
        <w:t>.</w:t>
      </w:r>
      <w:r w:rsidR="009F4BA0" w:rsidRPr="00D55426">
        <w:rPr>
          <w:noProof/>
          <w:sz w:val="24"/>
          <w:szCs w:val="24"/>
        </w:rPr>
        <w:tab/>
      </w:r>
      <w:r w:rsidR="009F4BA0" w:rsidRPr="00D55426">
        <w:rPr>
          <w:rStyle w:val="Hyperlink"/>
          <w:noProof/>
          <w:color w:val="000000"/>
        </w:rPr>
        <w:t>Detailed Subsystem Design</w:t>
      </w:r>
      <w:r w:rsidR="009F4BA0" w:rsidRPr="00D55426">
        <w:rPr>
          <w:noProof/>
          <w:webHidden/>
        </w:rPr>
        <w:tab/>
      </w:r>
      <w:r w:rsidR="009F4BA0" w:rsidRPr="00D55426">
        <w:rPr>
          <w:noProof/>
          <w:webHidden/>
        </w:rPr>
        <w:fldChar w:fldCharType="begin"/>
      </w:r>
      <w:r w:rsidR="009F4BA0" w:rsidRPr="00D55426">
        <w:rPr>
          <w:noProof/>
          <w:webHidden/>
        </w:rPr>
        <w:instrText xml:space="preserve"> PAGEREF _Toc166398944 \h </w:instrText>
      </w:r>
      <w:r w:rsidR="009F4BA0" w:rsidRPr="00D55426">
        <w:rPr>
          <w:noProof/>
          <w:webHidden/>
        </w:rPr>
      </w:r>
      <w:r w:rsidR="009F4BA0" w:rsidRPr="00D55426">
        <w:rPr>
          <w:noProof/>
          <w:webHidden/>
        </w:rPr>
        <w:fldChar w:fldCharType="separate"/>
      </w:r>
      <w:r w:rsidR="009F4BA0" w:rsidRPr="00D55426">
        <w:rPr>
          <w:noProof/>
          <w:webHidden/>
        </w:rPr>
        <w:t>11</w:t>
      </w:r>
      <w:r w:rsidR="009F4BA0" w:rsidRPr="00D55426">
        <w:rPr>
          <w:noProof/>
          <w:webHidden/>
        </w:rPr>
        <w:fldChar w:fldCharType="end"/>
      </w:r>
      <w:r>
        <w:rPr>
          <w:noProof/>
        </w:rPr>
        <w:fldChar w:fldCharType="end"/>
      </w:r>
    </w:p>
    <w:p w14:paraId="70B5BB14"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45" w:history="1">
        <w:r w:rsidR="009F4BA0" w:rsidRPr="00D55426">
          <w:rPr>
            <w:rStyle w:val="Hyperlink"/>
            <w:noProof/>
            <w:color w:val="000000"/>
          </w:rPr>
          <w:t>7.</w:t>
        </w:r>
        <w:r w:rsidR="009F4BA0" w:rsidRPr="00D55426">
          <w:rPr>
            <w:b w:val="0"/>
            <w:bCs w:val="0"/>
            <w:caps w:val="0"/>
            <w:noProof/>
            <w:color w:val="000000"/>
            <w:sz w:val="24"/>
            <w:szCs w:val="24"/>
          </w:rPr>
          <w:tab/>
        </w:r>
        <w:r w:rsidR="009F4BA0" w:rsidRPr="00D55426">
          <w:rPr>
            <w:rStyle w:val="Hyperlink"/>
            <w:noProof/>
            <w:color w:val="000000"/>
          </w:rPr>
          <w:t>Glossary</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_Toc166398945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11</w:t>
        </w:r>
        <w:r w:rsidR="009F4BA0" w:rsidRPr="00D55426">
          <w:rPr>
            <w:noProof/>
            <w:webHidden/>
            <w:color w:val="000000"/>
          </w:rPr>
          <w:fldChar w:fldCharType="end"/>
        </w:r>
      </w:hyperlink>
    </w:p>
    <w:p w14:paraId="06D6E94D" w14:textId="77777777" w:rsidR="009F4BA0" w:rsidRPr="00D55426" w:rsidRDefault="00762803" w:rsidP="009F4BA0">
      <w:pPr>
        <w:pStyle w:val="TOC1"/>
        <w:tabs>
          <w:tab w:val="left" w:pos="360"/>
          <w:tab w:val="left" w:pos="720"/>
          <w:tab w:val="left" w:pos="1260"/>
          <w:tab w:val="right" w:leader="dot" w:pos="8630"/>
        </w:tabs>
        <w:ind w:firstLine="0"/>
        <w:rPr>
          <w:b w:val="0"/>
          <w:bCs w:val="0"/>
          <w:caps w:val="0"/>
          <w:noProof/>
          <w:color w:val="000000"/>
          <w:sz w:val="24"/>
          <w:szCs w:val="24"/>
        </w:rPr>
      </w:pPr>
      <w:hyperlink w:anchor="_Toc166398946" w:history="1">
        <w:r w:rsidR="009F4BA0" w:rsidRPr="00D55426">
          <w:rPr>
            <w:rStyle w:val="Hyperlink"/>
            <w:noProof/>
            <w:color w:val="000000"/>
          </w:rPr>
          <w:t>8.</w:t>
        </w:r>
        <w:r w:rsidR="009F4BA0" w:rsidRPr="00D55426">
          <w:rPr>
            <w:b w:val="0"/>
            <w:bCs w:val="0"/>
            <w:caps w:val="0"/>
            <w:noProof/>
            <w:color w:val="000000"/>
            <w:sz w:val="24"/>
            <w:szCs w:val="24"/>
          </w:rPr>
          <w:tab/>
        </w:r>
        <w:r w:rsidR="009F4BA0" w:rsidRPr="00D55426">
          <w:rPr>
            <w:rStyle w:val="Hyperlink"/>
            <w:noProof/>
            <w:color w:val="000000"/>
          </w:rPr>
          <w:t>Bibliography</w:t>
        </w:r>
        <w:r w:rsidR="009F4BA0" w:rsidRPr="00D55426">
          <w:rPr>
            <w:noProof/>
            <w:webHidden/>
            <w:color w:val="000000"/>
          </w:rPr>
          <w:tab/>
        </w:r>
        <w:r w:rsidR="009F4BA0" w:rsidRPr="00D55426">
          <w:rPr>
            <w:noProof/>
            <w:webHidden/>
            <w:color w:val="000000"/>
          </w:rPr>
          <w:fldChar w:fldCharType="begin"/>
        </w:r>
        <w:r w:rsidR="009F4BA0" w:rsidRPr="00D55426">
          <w:rPr>
            <w:noProof/>
            <w:webHidden/>
            <w:color w:val="000000"/>
          </w:rPr>
          <w:instrText xml:space="preserve"> PAGEREF _Toc166398946 \h </w:instrText>
        </w:r>
        <w:r w:rsidR="009F4BA0" w:rsidRPr="00D55426">
          <w:rPr>
            <w:noProof/>
            <w:webHidden/>
            <w:color w:val="000000"/>
          </w:rPr>
        </w:r>
        <w:r w:rsidR="009F4BA0" w:rsidRPr="00D55426">
          <w:rPr>
            <w:noProof/>
            <w:webHidden/>
            <w:color w:val="000000"/>
          </w:rPr>
          <w:fldChar w:fldCharType="separate"/>
        </w:r>
        <w:r w:rsidR="009F4BA0" w:rsidRPr="00D55426">
          <w:rPr>
            <w:noProof/>
            <w:webHidden/>
            <w:color w:val="000000"/>
          </w:rPr>
          <w:t>11</w:t>
        </w:r>
        <w:r w:rsidR="009F4BA0" w:rsidRPr="00D55426">
          <w:rPr>
            <w:noProof/>
            <w:webHidden/>
            <w:color w:val="000000"/>
          </w:rPr>
          <w:fldChar w:fldCharType="end"/>
        </w:r>
      </w:hyperlink>
    </w:p>
    <w:p w14:paraId="7DC0EC56" w14:textId="77777777" w:rsidR="00F745CA" w:rsidRPr="00D55426" w:rsidDel="00BB0319" w:rsidRDefault="009F4BA0" w:rsidP="009F4BA0">
      <w:pPr>
        <w:tabs>
          <w:tab w:val="left" w:pos="360"/>
          <w:tab w:val="left" w:pos="720"/>
          <w:tab w:val="left" w:pos="1260"/>
        </w:tabs>
        <w:ind w:firstLine="0"/>
        <w:rPr>
          <w:del w:id="22" w:author="Jacob Briand" w:date="2022-02-22T19:36:00Z"/>
          <w:color w:val="000000"/>
        </w:rPr>
      </w:pPr>
      <w:r w:rsidRPr="00D55426">
        <w:rPr>
          <w:rFonts w:ascii="Arial" w:hAnsi="Arial" w:cs="Arial"/>
          <w:i/>
          <w:iCs/>
          <w:color w:val="000000"/>
          <w:sz w:val="20"/>
          <w:szCs w:val="20"/>
        </w:rPr>
        <w:fldChar w:fldCharType="end"/>
      </w:r>
    </w:p>
    <w:p w14:paraId="6D379660" w14:textId="77777777" w:rsidR="00F745CA" w:rsidRPr="00D55426" w:rsidRDefault="00F745CA">
      <w:pPr>
        <w:tabs>
          <w:tab w:val="left" w:pos="360"/>
          <w:tab w:val="left" w:pos="720"/>
          <w:tab w:val="left" w:pos="1260"/>
        </w:tabs>
        <w:ind w:firstLine="0"/>
        <w:rPr>
          <w:color w:val="000000"/>
        </w:rPr>
        <w:pPrChange w:id="23" w:author="Jacob Briand" w:date="2022-02-22T19:36:00Z">
          <w:pPr/>
        </w:pPrChange>
      </w:pPr>
    </w:p>
    <w:p w14:paraId="0890D9E3" w14:textId="77777777" w:rsidR="00F745CA" w:rsidRPr="00D55426" w:rsidRDefault="00F745CA" w:rsidP="00F745CA">
      <w:pPr>
        <w:pStyle w:val="Heading1"/>
        <w:rPr>
          <w:color w:val="000000"/>
        </w:rPr>
      </w:pPr>
      <w:bookmarkStart w:id="24" w:name="_Toc166397664"/>
      <w:bookmarkStart w:id="25" w:name="_Toc166398920"/>
      <w:r w:rsidRPr="00D55426">
        <w:rPr>
          <w:color w:val="000000"/>
        </w:rPr>
        <w:t>Introduction</w:t>
      </w:r>
      <w:bookmarkEnd w:id="24"/>
      <w:bookmarkEnd w:id="25"/>
    </w:p>
    <w:p w14:paraId="38039A6E" w14:textId="77777777" w:rsidR="00F745CA" w:rsidRPr="00D55426" w:rsidDel="00BB0319" w:rsidRDefault="00F745CA" w:rsidP="00F745CA">
      <w:pPr>
        <w:rPr>
          <w:del w:id="26" w:author="Jacob Briand" w:date="2022-02-22T19:34:00Z"/>
          <w:color w:val="000000"/>
        </w:rPr>
      </w:pPr>
    </w:p>
    <w:p w14:paraId="7D4833F1" w14:textId="1B1EFD8C" w:rsidR="00F745CA" w:rsidRPr="00D55426" w:rsidDel="00BB0319" w:rsidRDefault="00F745CA" w:rsidP="00F745CA">
      <w:pPr>
        <w:rPr>
          <w:del w:id="27" w:author="Jacob Briand" w:date="2022-02-22T19:34:00Z"/>
          <w:color w:val="000000"/>
        </w:rPr>
      </w:pPr>
      <w:del w:id="28" w:author="Jacob Briand" w:date="2022-02-22T19:34:00Z">
        <w:r w:rsidRPr="00D55426" w:rsidDel="00BB0319">
          <w:rPr>
            <w:color w:val="000000"/>
          </w:rPr>
          <w:delText>The following is an attempt to put together a complete, yet reasonably flexible template for the specification of software designs. Wherever possible, I have tried to provide guidelines (instead of prescribing requirements) for the contents of various sections and subsections of the document. Some may prefer to require more detailed subsections of a particular section, choosing one or more of the subsection topics from the list of guidelines provided. In this sense, this document is really a template for a template.</w:delText>
        </w:r>
      </w:del>
    </w:p>
    <w:p w14:paraId="55FD976A" w14:textId="0EF1A1C1" w:rsidR="000C4FF8" w:rsidRPr="00D55426" w:rsidDel="00BB0319" w:rsidRDefault="000C4FF8" w:rsidP="00F745CA">
      <w:pPr>
        <w:rPr>
          <w:del w:id="29" w:author="Jacob Briand" w:date="2022-02-22T19:34:00Z"/>
          <w:color w:val="000000"/>
        </w:rPr>
      </w:pPr>
    </w:p>
    <w:p w14:paraId="7CA6A8E0" w14:textId="62907268" w:rsidR="00F745CA" w:rsidRPr="00D55426" w:rsidDel="00BB0319" w:rsidRDefault="00F745CA" w:rsidP="00F745CA">
      <w:pPr>
        <w:rPr>
          <w:del w:id="30" w:author="Jacob Briand" w:date="2022-02-22T19:34:00Z"/>
          <w:color w:val="000000"/>
        </w:rPr>
      </w:pPr>
      <w:del w:id="31" w:author="Jacob Briand" w:date="2022-02-22T19:34:00Z">
        <w:r w:rsidRPr="00D55426" w:rsidDel="00BB0319">
          <w:rPr>
            <w:color w:val="000000"/>
          </w:rPr>
          <w:delText xml:space="preserve">In devising this template, I have gleaned information from many sources, including various texts on Software Engineering (Pressman, Sommerville, and Van Vliet), Object-Oriented Development (Booch, Rumbaugh, Berard, and Wirfs-Brock), various SEI reports, DoD-Std and Mil-Std documentation requirements (2167/2167A), and IEEE documentation standards (particularly </w:delText>
        </w:r>
        <w:r w:rsidR="000E6DB7" w:rsidDel="00BB0319">
          <w:fldChar w:fldCharType="begin"/>
        </w:r>
        <w:r w:rsidR="000E6DB7" w:rsidDel="00BB0319">
          <w:delInstrText xml:space="preserve"> HYPERLINK "http://ieeexplore.ieee.org/iel4/5985/16019/00741934.pdf" </w:delInstrText>
        </w:r>
        <w:r w:rsidR="000E6DB7" w:rsidDel="00BB0319">
          <w:fldChar w:fldCharType="separate"/>
        </w:r>
        <w:r w:rsidRPr="00D55426" w:rsidDel="00BB0319">
          <w:rPr>
            <w:rStyle w:val="Hyperlink"/>
            <w:color w:val="000000"/>
          </w:rPr>
          <w:delText>IEEE-1016</w:delText>
        </w:r>
        <w:r w:rsidR="000E6DB7" w:rsidDel="00BB0319">
          <w:rPr>
            <w:rStyle w:val="Hyperlink"/>
            <w:color w:val="000000"/>
          </w:rPr>
          <w:fldChar w:fldCharType="end"/>
        </w:r>
        <w:r w:rsidRPr="00D55426" w:rsidDel="00BB0319">
          <w:rPr>
            <w:color w:val="000000"/>
          </w:rPr>
          <w:delText xml:space="preserve"> for software designs, and </w:delText>
        </w:r>
        <w:r w:rsidR="000E6DB7" w:rsidDel="00BB0319">
          <w:fldChar w:fldCharType="begin"/>
        </w:r>
        <w:r w:rsidR="000E6DB7" w:rsidDel="00BB0319">
          <w:delInstrText xml:space="preserve"> HYPERLINK "http://eeexplore.ieee.org/iel4/5841/15571/00720574.pdf" </w:delInstrText>
        </w:r>
        <w:r w:rsidR="000E6DB7" w:rsidDel="00BB0319">
          <w:fldChar w:fldCharType="separate"/>
        </w:r>
        <w:r w:rsidRPr="00D55426" w:rsidDel="00BB0319">
          <w:rPr>
            <w:rStyle w:val="Hyperlink"/>
            <w:color w:val="000000"/>
          </w:rPr>
          <w:delText>IEEE-830</w:delText>
        </w:r>
        <w:r w:rsidR="000E6DB7" w:rsidDel="00BB0319">
          <w:rPr>
            <w:rStyle w:val="Hyperlink"/>
            <w:color w:val="000000"/>
          </w:rPr>
          <w:fldChar w:fldCharType="end"/>
        </w:r>
        <w:r w:rsidRPr="00D55426" w:rsidDel="00BB0319">
          <w:rPr>
            <w:color w:val="000000"/>
          </w:rPr>
          <w:delText xml:space="preserve"> for software requirements). I have made every effort not to assume or impose a particular software development methodology or paradigm, and to place more emphasis on content than on format.</w:delText>
        </w:r>
      </w:del>
    </w:p>
    <w:p w14:paraId="20A9A4BE" w14:textId="5A81FD0F" w:rsidR="00F745CA" w:rsidRPr="00D55426" w:rsidDel="00BB0319" w:rsidRDefault="00F745CA" w:rsidP="00F745CA">
      <w:pPr>
        <w:rPr>
          <w:del w:id="32" w:author="Jacob Briand" w:date="2022-02-22T19:34:00Z"/>
          <w:color w:val="000000"/>
        </w:rPr>
      </w:pPr>
    </w:p>
    <w:p w14:paraId="2721E12B" w14:textId="76C7E39C" w:rsidR="00F745CA" w:rsidRPr="00D55426" w:rsidDel="00BB0319" w:rsidRDefault="00F745CA" w:rsidP="00F745CA">
      <w:pPr>
        <w:rPr>
          <w:del w:id="33" w:author="Jacob Briand" w:date="2022-02-22T19:34:00Z"/>
          <w:color w:val="000000"/>
        </w:rPr>
      </w:pPr>
      <w:del w:id="34" w:author="Jacob Briand" w:date="2022-02-22T19:34:00Z">
        <w:r w:rsidRPr="00D55426" w:rsidDel="00BB0319">
          <w:rPr>
            <w:color w:val="000000"/>
          </w:rPr>
          <w:delText>It is my desire that a completed software design specification meet the following criteria:</w:delText>
        </w:r>
      </w:del>
    </w:p>
    <w:p w14:paraId="59C807C9" w14:textId="6D73E01D" w:rsidR="00F745CA" w:rsidRPr="00D55426" w:rsidDel="00BB0319" w:rsidRDefault="00F745CA" w:rsidP="00F745CA">
      <w:pPr>
        <w:rPr>
          <w:del w:id="35" w:author="Jacob Briand" w:date="2022-02-22T19:34:00Z"/>
          <w:color w:val="000000"/>
        </w:rPr>
      </w:pPr>
    </w:p>
    <w:p w14:paraId="69DF89B3" w14:textId="40CB330B" w:rsidR="00F745CA" w:rsidRPr="00D55426" w:rsidDel="00BB0319" w:rsidRDefault="00F745CA" w:rsidP="00F745CA">
      <w:pPr>
        <w:numPr>
          <w:ilvl w:val="0"/>
          <w:numId w:val="2"/>
        </w:numPr>
        <w:rPr>
          <w:del w:id="36" w:author="Jacob Briand" w:date="2022-02-22T19:34:00Z"/>
          <w:color w:val="000000"/>
        </w:rPr>
      </w:pPr>
      <w:del w:id="37" w:author="Jacob Briand" w:date="2022-02-22T19:34:00Z">
        <w:r w:rsidRPr="00D55426" w:rsidDel="00BB0319">
          <w:rPr>
            <w:color w:val="000000"/>
          </w:rPr>
          <w:delText>It should be able to adequately serve as training material for new project members, imparting to them enough information and understanding about the project implementation, so that they are able to understand what is being said in design meetings, and won't feel as if they are drowning when they are first asked to create or modify source code.</w:delText>
        </w:r>
      </w:del>
    </w:p>
    <w:p w14:paraId="3FB29682" w14:textId="4E71F141" w:rsidR="00F745CA" w:rsidRPr="00D55426" w:rsidDel="00BB0319" w:rsidRDefault="00F745CA" w:rsidP="00F745CA">
      <w:pPr>
        <w:rPr>
          <w:del w:id="38" w:author="Jacob Briand" w:date="2022-02-22T19:34:00Z"/>
          <w:color w:val="000000"/>
        </w:rPr>
      </w:pPr>
    </w:p>
    <w:p w14:paraId="4144C415" w14:textId="425A2C11" w:rsidR="00F745CA" w:rsidRPr="00D55426" w:rsidDel="00BB0319" w:rsidRDefault="00F745CA" w:rsidP="00F745CA">
      <w:pPr>
        <w:numPr>
          <w:ilvl w:val="0"/>
          <w:numId w:val="2"/>
        </w:numPr>
        <w:rPr>
          <w:del w:id="39" w:author="Jacob Briand" w:date="2022-02-22T19:34:00Z"/>
          <w:color w:val="000000"/>
        </w:rPr>
      </w:pPr>
      <w:del w:id="40" w:author="Jacob Briand" w:date="2022-02-22T19:34:00Z">
        <w:r w:rsidRPr="00D55426" w:rsidDel="00BB0319">
          <w:rPr>
            <w:color w:val="000000"/>
          </w:rPr>
          <w:delText xml:space="preserve">It should serve as "objective evidence" that the designers and/or </w:delText>
        </w:r>
        <w:r w:rsidR="000C4FF8" w:rsidRPr="00D55426" w:rsidDel="00BB0319">
          <w:rPr>
            <w:color w:val="000000"/>
          </w:rPr>
          <w:delText>implementers</w:delText>
        </w:r>
        <w:r w:rsidRPr="00D55426" w:rsidDel="00BB0319">
          <w:rPr>
            <w:color w:val="000000"/>
          </w:rPr>
          <w:delText xml:space="preserve"> are following through on their commitment to implement the functionality described in the requirements specification.</w:delText>
        </w:r>
      </w:del>
    </w:p>
    <w:p w14:paraId="06231EB7" w14:textId="185966D0" w:rsidR="00F745CA" w:rsidRPr="00D55426" w:rsidDel="00BB0319" w:rsidRDefault="00F745CA" w:rsidP="00F745CA">
      <w:pPr>
        <w:rPr>
          <w:del w:id="41" w:author="Jacob Briand" w:date="2022-02-22T19:34:00Z"/>
          <w:color w:val="000000"/>
        </w:rPr>
      </w:pPr>
    </w:p>
    <w:p w14:paraId="0C5E1818" w14:textId="485F5CCB" w:rsidR="00F745CA" w:rsidRPr="00D55426" w:rsidDel="00BB0319" w:rsidRDefault="00F745CA" w:rsidP="00F745CA">
      <w:pPr>
        <w:numPr>
          <w:ilvl w:val="0"/>
          <w:numId w:val="2"/>
        </w:numPr>
        <w:rPr>
          <w:del w:id="42" w:author="Jacob Briand" w:date="2022-02-22T19:34:00Z"/>
          <w:color w:val="000000"/>
        </w:rPr>
      </w:pPr>
      <w:del w:id="43" w:author="Jacob Briand" w:date="2022-02-22T19:34:00Z">
        <w:r w:rsidRPr="00D55426" w:rsidDel="00BB0319">
          <w:rPr>
            <w:color w:val="000000"/>
          </w:rPr>
          <w:delText xml:space="preserve">It needs to be as detailed as possible, while at the same time not imposing too much of a burden on the designers and/or </w:delText>
        </w:r>
        <w:r w:rsidR="000C4FF8" w:rsidRPr="00D55426" w:rsidDel="00BB0319">
          <w:rPr>
            <w:color w:val="000000"/>
          </w:rPr>
          <w:delText>implementers</w:delText>
        </w:r>
        <w:r w:rsidRPr="00D55426" w:rsidDel="00BB0319">
          <w:rPr>
            <w:color w:val="000000"/>
          </w:rPr>
          <w:delText xml:space="preserve"> that it becomes overly difficult to create or maintain.</w:delText>
        </w:r>
      </w:del>
    </w:p>
    <w:p w14:paraId="10CEFA62" w14:textId="0D77C465" w:rsidR="00F745CA" w:rsidRPr="00D55426" w:rsidDel="00BB0319" w:rsidRDefault="00F745CA" w:rsidP="00F745CA">
      <w:pPr>
        <w:rPr>
          <w:del w:id="44" w:author="Jacob Briand" w:date="2022-02-22T19:34:00Z"/>
          <w:color w:val="000000"/>
        </w:rPr>
      </w:pPr>
    </w:p>
    <w:p w14:paraId="6F6834C6" w14:textId="3EB5866D" w:rsidR="00F745CA" w:rsidRPr="00D55426" w:rsidDel="00BB0319" w:rsidRDefault="00F745CA" w:rsidP="00F745CA">
      <w:pPr>
        <w:rPr>
          <w:del w:id="45" w:author="Jacob Briand" w:date="2022-02-22T19:34:00Z"/>
          <w:color w:val="000000"/>
        </w:rPr>
      </w:pPr>
      <w:del w:id="46" w:author="Jacob Briand" w:date="2022-02-22T19:34:00Z">
        <w:r w:rsidRPr="00D55426" w:rsidDel="00BB0319">
          <w:rPr>
            <w:color w:val="000000"/>
          </w:rPr>
          <w:delText>Please note that there are no sections in this document for describing administrative or business duties, or for proposing plans or schedules for testing or development. The sections in this document are concerned solely with the design of the software. While there are places in this document where it is appropriate to discuss the effects of such plans on the software design, it is this author's opinion that most of the details concerning such plans belong in one or more separate documents.</w:delText>
        </w:r>
      </w:del>
    </w:p>
    <w:p w14:paraId="0BBD9275" w14:textId="77777777" w:rsidR="00F745CA" w:rsidRPr="00D55426" w:rsidRDefault="00F745CA" w:rsidP="00F745CA">
      <w:pPr>
        <w:rPr>
          <w:color w:val="000000"/>
        </w:rPr>
      </w:pPr>
    </w:p>
    <w:p w14:paraId="02A8562B" w14:textId="77777777" w:rsidR="00F745CA" w:rsidRPr="00D55426" w:rsidDel="00BB0319" w:rsidRDefault="00F745CA" w:rsidP="002D182B">
      <w:pPr>
        <w:pStyle w:val="Heading2"/>
        <w:rPr>
          <w:del w:id="47" w:author="Jacob Briand" w:date="2022-02-22T19:34:00Z"/>
          <w:color w:val="000000"/>
        </w:rPr>
      </w:pPr>
      <w:bookmarkStart w:id="48" w:name="_Toc166397665"/>
      <w:bookmarkStart w:id="49" w:name="_Toc166398921"/>
      <w:r w:rsidRPr="00D55426">
        <w:rPr>
          <w:color w:val="000000"/>
        </w:rPr>
        <w:t>Document Outline</w:t>
      </w:r>
      <w:bookmarkEnd w:id="48"/>
      <w:bookmarkEnd w:id="49"/>
    </w:p>
    <w:p w14:paraId="0EFE63ED" w14:textId="77777777" w:rsidR="00F745CA" w:rsidRPr="00BB0319" w:rsidDel="00BB0319" w:rsidRDefault="00F745CA">
      <w:pPr>
        <w:pStyle w:val="Heading2"/>
        <w:rPr>
          <w:del w:id="50" w:author="Jacob Briand" w:date="2022-02-22T19:34:00Z"/>
          <w:color w:val="000000"/>
          <w:rPrChange w:id="51" w:author="Jacob Briand" w:date="2022-02-22T19:34:00Z">
            <w:rPr>
              <w:del w:id="52" w:author="Jacob Briand" w:date="2022-02-22T19:34:00Z"/>
            </w:rPr>
          </w:rPrChange>
        </w:rPr>
        <w:pPrChange w:id="53" w:author="Jacob Briand" w:date="2022-02-22T19:34:00Z">
          <w:pPr/>
        </w:pPrChange>
      </w:pPr>
    </w:p>
    <w:p w14:paraId="504C2655" w14:textId="17E3755C" w:rsidR="00F745CA" w:rsidRPr="00D55426" w:rsidDel="00BB0319" w:rsidRDefault="00F745CA">
      <w:pPr>
        <w:pStyle w:val="Heading2"/>
        <w:rPr>
          <w:del w:id="54" w:author="Jacob Briand" w:date="2022-02-22T19:34:00Z"/>
        </w:rPr>
        <w:pPrChange w:id="55" w:author="Jacob Briand" w:date="2022-02-22T19:34:00Z">
          <w:pPr/>
        </w:pPrChange>
      </w:pPr>
      <w:del w:id="56" w:author="Jacob Briand" w:date="2022-02-22T19:34:00Z">
        <w:r w:rsidRPr="00D55426" w:rsidDel="00BB0319">
          <w:delTex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delText>
        </w:r>
      </w:del>
    </w:p>
    <w:p w14:paraId="1467744E" w14:textId="77777777" w:rsidR="00F745CA" w:rsidRPr="00D55426" w:rsidRDefault="00F745CA">
      <w:pPr>
        <w:pStyle w:val="Heading2"/>
        <w:pPrChange w:id="57" w:author="Jacob Briand" w:date="2022-02-22T19:34:00Z">
          <w:pPr/>
        </w:pPrChange>
      </w:pPr>
    </w:p>
    <w:p w14:paraId="5FE59D9D" w14:textId="77777777" w:rsidR="00F745CA" w:rsidRPr="004A42B1" w:rsidRDefault="00F745CA" w:rsidP="002D182B">
      <w:pPr>
        <w:numPr>
          <w:ilvl w:val="0"/>
          <w:numId w:val="2"/>
        </w:numPr>
        <w:rPr>
          <w:b/>
          <w:bCs/>
          <w:color w:val="000000"/>
          <w:rPrChange w:id="58" w:author="Jacob Briand" w:date="2022-02-22T19:31:00Z">
            <w:rPr>
              <w:color w:val="000000"/>
            </w:rPr>
          </w:rPrChange>
        </w:rPr>
      </w:pPr>
      <w:r w:rsidRPr="004A42B1">
        <w:rPr>
          <w:b/>
          <w:bCs/>
          <w:color w:val="000000"/>
          <w:rPrChange w:id="59" w:author="Jacob Briand" w:date="2022-02-22T19:31:00Z">
            <w:rPr>
              <w:color w:val="000000"/>
            </w:rPr>
          </w:rPrChange>
        </w:rPr>
        <w:t>Introduction</w:t>
      </w:r>
    </w:p>
    <w:p w14:paraId="06DC829B" w14:textId="77777777" w:rsidR="00F745CA" w:rsidRPr="004A42B1" w:rsidRDefault="00F745CA" w:rsidP="002D182B">
      <w:pPr>
        <w:numPr>
          <w:ilvl w:val="0"/>
          <w:numId w:val="2"/>
        </w:numPr>
        <w:rPr>
          <w:b/>
          <w:bCs/>
          <w:color w:val="000000"/>
          <w:rPrChange w:id="60" w:author="Jacob Briand" w:date="2022-02-22T19:31:00Z">
            <w:rPr>
              <w:color w:val="000000"/>
            </w:rPr>
          </w:rPrChange>
        </w:rPr>
      </w:pPr>
      <w:r w:rsidRPr="004A42B1">
        <w:rPr>
          <w:b/>
          <w:bCs/>
          <w:color w:val="000000"/>
          <w:rPrChange w:id="61" w:author="Jacob Briand" w:date="2022-02-22T19:31:00Z">
            <w:rPr>
              <w:color w:val="000000"/>
            </w:rPr>
          </w:rPrChange>
        </w:rPr>
        <w:t>System Overview</w:t>
      </w:r>
    </w:p>
    <w:p w14:paraId="548B1D5E" w14:textId="73EFBED5" w:rsidR="00F745CA" w:rsidRPr="00D55426" w:rsidRDefault="00F745CA" w:rsidP="002D182B">
      <w:pPr>
        <w:numPr>
          <w:ilvl w:val="0"/>
          <w:numId w:val="2"/>
        </w:numPr>
        <w:rPr>
          <w:color w:val="000000"/>
        </w:rPr>
      </w:pPr>
      <w:r w:rsidRPr="004A42B1">
        <w:rPr>
          <w:b/>
          <w:bCs/>
          <w:color w:val="000000"/>
          <w:rPrChange w:id="62" w:author="Jacob Briand" w:date="2022-02-22T19:31:00Z">
            <w:rPr>
              <w:color w:val="000000"/>
            </w:rPr>
          </w:rPrChange>
        </w:rPr>
        <w:t>Design Considerations</w:t>
      </w:r>
      <w:ins w:id="63" w:author="Jacob Briand" w:date="2022-02-22T19:31:00Z">
        <w:r w:rsidR="004A42B1">
          <w:rPr>
            <w:color w:val="000000"/>
          </w:rPr>
          <w:t>:</w:t>
        </w:r>
      </w:ins>
    </w:p>
    <w:p w14:paraId="77F28DAA" w14:textId="77777777" w:rsidR="00F745CA" w:rsidRPr="00D55426" w:rsidRDefault="00F745CA" w:rsidP="002D182B">
      <w:pPr>
        <w:numPr>
          <w:ilvl w:val="1"/>
          <w:numId w:val="2"/>
        </w:numPr>
        <w:rPr>
          <w:color w:val="000000"/>
        </w:rPr>
      </w:pPr>
      <w:r w:rsidRPr="00D55426">
        <w:rPr>
          <w:color w:val="000000"/>
        </w:rPr>
        <w:t>Assumptions and Dependencies</w:t>
      </w:r>
    </w:p>
    <w:p w14:paraId="2F31AFE4" w14:textId="77777777" w:rsidR="00F745CA" w:rsidRPr="00D55426" w:rsidRDefault="00F745CA" w:rsidP="002D182B">
      <w:pPr>
        <w:numPr>
          <w:ilvl w:val="1"/>
          <w:numId w:val="2"/>
        </w:numPr>
        <w:rPr>
          <w:color w:val="000000"/>
        </w:rPr>
      </w:pPr>
      <w:r w:rsidRPr="00D55426">
        <w:rPr>
          <w:color w:val="000000"/>
        </w:rPr>
        <w:t>General Constraints</w:t>
      </w:r>
    </w:p>
    <w:p w14:paraId="20357E7E" w14:textId="77777777" w:rsidR="00F745CA" w:rsidRPr="00D55426" w:rsidRDefault="00F745CA" w:rsidP="002D182B">
      <w:pPr>
        <w:numPr>
          <w:ilvl w:val="1"/>
          <w:numId w:val="2"/>
        </w:numPr>
        <w:rPr>
          <w:color w:val="000000"/>
        </w:rPr>
      </w:pPr>
      <w:r w:rsidRPr="00D55426">
        <w:rPr>
          <w:color w:val="000000"/>
        </w:rPr>
        <w:t>Goals and Guidelines</w:t>
      </w:r>
    </w:p>
    <w:p w14:paraId="3F42783F" w14:textId="77777777" w:rsidR="00F745CA" w:rsidRPr="00D55426" w:rsidRDefault="00F745CA" w:rsidP="002D182B">
      <w:pPr>
        <w:numPr>
          <w:ilvl w:val="1"/>
          <w:numId w:val="2"/>
        </w:numPr>
        <w:rPr>
          <w:color w:val="000000"/>
        </w:rPr>
      </w:pPr>
      <w:r w:rsidRPr="00D55426">
        <w:rPr>
          <w:color w:val="000000"/>
        </w:rPr>
        <w:t xml:space="preserve">Development Methods </w:t>
      </w:r>
    </w:p>
    <w:p w14:paraId="740BE5DF" w14:textId="2077EEFE" w:rsidR="00F745CA" w:rsidRPr="00D55426" w:rsidRDefault="00F745CA" w:rsidP="002D182B">
      <w:pPr>
        <w:numPr>
          <w:ilvl w:val="0"/>
          <w:numId w:val="2"/>
        </w:numPr>
        <w:rPr>
          <w:color w:val="000000"/>
        </w:rPr>
      </w:pPr>
      <w:r w:rsidRPr="004A42B1">
        <w:rPr>
          <w:b/>
          <w:bCs/>
          <w:color w:val="000000"/>
          <w:rPrChange w:id="64" w:author="Jacob Briand" w:date="2022-02-22T19:31:00Z">
            <w:rPr>
              <w:color w:val="000000"/>
            </w:rPr>
          </w:rPrChange>
        </w:rPr>
        <w:t>Architectural Strategies</w:t>
      </w:r>
      <w:ins w:id="65" w:author="Jacob Briand" w:date="2022-02-22T19:31:00Z">
        <w:r w:rsidR="004A42B1">
          <w:rPr>
            <w:color w:val="000000"/>
          </w:rPr>
          <w:t>:</w:t>
        </w:r>
      </w:ins>
    </w:p>
    <w:p w14:paraId="077E85D0" w14:textId="7535A747" w:rsidR="00F745CA" w:rsidDel="00915862" w:rsidRDefault="00915862" w:rsidP="002D182B">
      <w:pPr>
        <w:numPr>
          <w:ilvl w:val="1"/>
          <w:numId w:val="2"/>
        </w:numPr>
        <w:rPr>
          <w:del w:id="66" w:author="Jacob Briand" w:date="2022-02-22T19:12:00Z"/>
          <w:color w:val="000000"/>
        </w:rPr>
      </w:pPr>
      <w:ins w:id="67" w:author="Jacob Briand" w:date="2022-02-22T19:18:00Z">
        <w:r>
          <w:rPr>
            <w:color w:val="000000"/>
          </w:rPr>
          <w:t>Particular Product Used</w:t>
        </w:r>
      </w:ins>
      <w:del w:id="68" w:author="Jacob Briand" w:date="2022-02-22T19:12:00Z">
        <w:r w:rsidR="00F745CA" w:rsidRPr="00D55426" w:rsidDel="00915862">
          <w:rPr>
            <w:color w:val="000000"/>
          </w:rPr>
          <w:delText>strategy-1 name or description</w:delText>
        </w:r>
      </w:del>
    </w:p>
    <w:p w14:paraId="265F4601" w14:textId="77777777" w:rsidR="00915862" w:rsidRPr="00D55426" w:rsidRDefault="00915862" w:rsidP="002D182B">
      <w:pPr>
        <w:numPr>
          <w:ilvl w:val="1"/>
          <w:numId w:val="2"/>
        </w:numPr>
        <w:rPr>
          <w:ins w:id="69" w:author="Jacob Briand" w:date="2022-02-22T19:18:00Z"/>
          <w:color w:val="000000"/>
        </w:rPr>
      </w:pPr>
    </w:p>
    <w:p w14:paraId="1BE04253" w14:textId="7EBBBC73" w:rsidR="00F745CA" w:rsidRPr="00D55426" w:rsidDel="00915862" w:rsidRDefault="00F745CA" w:rsidP="002D182B">
      <w:pPr>
        <w:numPr>
          <w:ilvl w:val="1"/>
          <w:numId w:val="2"/>
        </w:numPr>
        <w:rPr>
          <w:del w:id="70" w:author="Jacob Briand" w:date="2022-02-22T19:12:00Z"/>
          <w:color w:val="000000"/>
        </w:rPr>
      </w:pPr>
      <w:del w:id="71" w:author="Jacob Briand" w:date="2022-02-22T19:12:00Z">
        <w:r w:rsidRPr="00D55426" w:rsidDel="00915862">
          <w:rPr>
            <w:color w:val="000000"/>
          </w:rPr>
          <w:delText>strategy-2 name or description</w:delText>
        </w:r>
      </w:del>
    </w:p>
    <w:p w14:paraId="055D21C1" w14:textId="0B70B1C0" w:rsidR="00F745CA" w:rsidRDefault="00F745CA" w:rsidP="002D182B">
      <w:pPr>
        <w:numPr>
          <w:ilvl w:val="1"/>
          <w:numId w:val="2"/>
        </w:numPr>
        <w:rPr>
          <w:ins w:id="72" w:author="Jacob Briand" w:date="2022-02-22T19:27:00Z"/>
          <w:color w:val="000000"/>
        </w:rPr>
      </w:pPr>
      <w:del w:id="73" w:author="Jacob Briand" w:date="2022-02-22T19:12:00Z">
        <w:r w:rsidRPr="00D55426" w:rsidDel="00915862">
          <w:rPr>
            <w:color w:val="000000"/>
          </w:rPr>
          <w:delText>...</w:delText>
        </w:r>
      </w:del>
      <w:del w:id="74" w:author="Jacob Briand" w:date="2022-02-22T19:27:00Z">
        <w:r w:rsidRPr="00D55426" w:rsidDel="004A42B1">
          <w:rPr>
            <w:color w:val="000000"/>
          </w:rPr>
          <w:delText xml:space="preserve"> </w:delText>
        </w:r>
      </w:del>
      <w:ins w:id="75" w:author="Jacob Briand" w:date="2022-02-22T19:18:00Z">
        <w:r w:rsidR="00915862">
          <w:rPr>
            <w:color w:val="000000"/>
          </w:rPr>
          <w:t xml:space="preserve">Reuse of Existing </w:t>
        </w:r>
      </w:ins>
      <w:ins w:id="76" w:author="Jacob Briand" w:date="2022-02-22T19:27:00Z">
        <w:r w:rsidR="004A42B1">
          <w:rPr>
            <w:color w:val="000000"/>
          </w:rPr>
          <w:t>Software Components</w:t>
        </w:r>
      </w:ins>
    </w:p>
    <w:p w14:paraId="7D5FBB95" w14:textId="3E6C3252" w:rsidR="004A42B1" w:rsidRDefault="004A42B1" w:rsidP="002D182B">
      <w:pPr>
        <w:numPr>
          <w:ilvl w:val="1"/>
          <w:numId w:val="2"/>
        </w:numPr>
        <w:rPr>
          <w:ins w:id="77" w:author="Jacob Briand" w:date="2022-02-22T19:19:00Z"/>
          <w:color w:val="000000"/>
        </w:rPr>
      </w:pPr>
      <w:ins w:id="78" w:author="Jacob Briand" w:date="2022-02-22T19:27:00Z">
        <w:r>
          <w:rPr>
            <w:color w:val="000000"/>
          </w:rPr>
          <w:t>Future Plans for Extending or Enhancing the Software</w:t>
        </w:r>
      </w:ins>
    </w:p>
    <w:p w14:paraId="293FF991" w14:textId="3BA7D896" w:rsidR="00915862" w:rsidRPr="00D55426" w:rsidRDefault="004A42B1" w:rsidP="002D182B">
      <w:pPr>
        <w:numPr>
          <w:ilvl w:val="1"/>
          <w:numId w:val="2"/>
        </w:numPr>
        <w:rPr>
          <w:color w:val="000000"/>
        </w:rPr>
      </w:pPr>
      <w:ins w:id="79" w:author="Jacob Briand" w:date="2022-02-22T19:27:00Z">
        <w:r>
          <w:rPr>
            <w:color w:val="000000"/>
          </w:rPr>
          <w:t>Error Detection</w:t>
        </w:r>
      </w:ins>
    </w:p>
    <w:p w14:paraId="60E4940C" w14:textId="07BF7AD6" w:rsidR="00F745CA" w:rsidRPr="00D55426" w:rsidRDefault="00F745CA" w:rsidP="002D182B">
      <w:pPr>
        <w:numPr>
          <w:ilvl w:val="0"/>
          <w:numId w:val="2"/>
        </w:numPr>
        <w:rPr>
          <w:color w:val="000000"/>
        </w:rPr>
      </w:pPr>
      <w:r w:rsidRPr="004A42B1">
        <w:rPr>
          <w:b/>
          <w:bCs/>
          <w:color w:val="000000"/>
          <w:rPrChange w:id="80" w:author="Jacob Briand" w:date="2022-02-22T19:31:00Z">
            <w:rPr>
              <w:color w:val="000000"/>
            </w:rPr>
          </w:rPrChange>
        </w:rPr>
        <w:t>System Architecture</w:t>
      </w:r>
      <w:ins w:id="81" w:author="Jacob Briand" w:date="2022-02-22T19:31:00Z">
        <w:r w:rsidR="004A42B1">
          <w:rPr>
            <w:color w:val="000000"/>
          </w:rPr>
          <w:t>:</w:t>
        </w:r>
      </w:ins>
    </w:p>
    <w:p w14:paraId="38A24CB4" w14:textId="77777777" w:rsidR="00D535E1" w:rsidRPr="00D55426" w:rsidRDefault="00D535E1" w:rsidP="002D182B">
      <w:pPr>
        <w:numPr>
          <w:ilvl w:val="1"/>
          <w:numId w:val="2"/>
        </w:numPr>
        <w:rPr>
          <w:color w:val="000000"/>
        </w:rPr>
      </w:pPr>
      <w:r w:rsidRPr="00D55426">
        <w:rPr>
          <w:color w:val="000000"/>
        </w:rPr>
        <w:lastRenderedPageBreak/>
        <w:t xml:space="preserve">Screen One </w:t>
      </w:r>
    </w:p>
    <w:p w14:paraId="01738B70" w14:textId="28836387" w:rsidR="00F745CA" w:rsidRPr="00D55426" w:rsidRDefault="00D535E1" w:rsidP="002D182B">
      <w:pPr>
        <w:numPr>
          <w:ilvl w:val="1"/>
          <w:numId w:val="2"/>
        </w:numPr>
        <w:rPr>
          <w:color w:val="000000"/>
        </w:rPr>
      </w:pPr>
      <w:r w:rsidRPr="00D55426">
        <w:rPr>
          <w:color w:val="000000"/>
        </w:rPr>
        <w:t xml:space="preserve">Screen Two </w:t>
      </w:r>
      <w:r w:rsidR="00F745CA" w:rsidRPr="00D55426">
        <w:rPr>
          <w:color w:val="000000"/>
        </w:rPr>
        <w:t xml:space="preserve"> </w:t>
      </w:r>
    </w:p>
    <w:p w14:paraId="48B8FEE9" w14:textId="58AB4E80" w:rsidR="00F745CA" w:rsidRPr="004A42B1" w:rsidRDefault="00F745CA" w:rsidP="002D182B">
      <w:pPr>
        <w:numPr>
          <w:ilvl w:val="0"/>
          <w:numId w:val="2"/>
        </w:numPr>
        <w:rPr>
          <w:b/>
          <w:bCs/>
          <w:color w:val="000000"/>
          <w:rPrChange w:id="82" w:author="Jacob Briand" w:date="2022-02-22T19:30:00Z">
            <w:rPr>
              <w:color w:val="000000"/>
            </w:rPr>
          </w:rPrChange>
        </w:rPr>
      </w:pPr>
      <w:r w:rsidRPr="004A42B1">
        <w:rPr>
          <w:b/>
          <w:bCs/>
          <w:color w:val="000000"/>
          <w:rPrChange w:id="83" w:author="Jacob Briand" w:date="2022-02-22T19:30:00Z">
            <w:rPr>
              <w:color w:val="000000"/>
            </w:rPr>
          </w:rPrChange>
        </w:rPr>
        <w:t>Policies and Tactics</w:t>
      </w:r>
      <w:ins w:id="84" w:author="Jacob Briand" w:date="2022-02-22T19:30:00Z">
        <w:r w:rsidR="004A42B1">
          <w:rPr>
            <w:color w:val="000000"/>
          </w:rPr>
          <w:t>:</w:t>
        </w:r>
      </w:ins>
    </w:p>
    <w:p w14:paraId="7C180576" w14:textId="4C4AEFFF" w:rsidR="00F745CA" w:rsidRPr="00D55426" w:rsidRDefault="004A42B1" w:rsidP="002D182B">
      <w:pPr>
        <w:numPr>
          <w:ilvl w:val="1"/>
          <w:numId w:val="2"/>
        </w:numPr>
        <w:rPr>
          <w:color w:val="000000"/>
        </w:rPr>
      </w:pPr>
      <w:ins w:id="85" w:author="Jacob Briand" w:date="2022-02-22T19:30:00Z">
        <w:r>
          <w:rPr>
            <w:color w:val="000000"/>
          </w:rPr>
          <w:t>Products Used in Creation</w:t>
        </w:r>
      </w:ins>
      <w:del w:id="86" w:author="Jacob Briand" w:date="2022-02-22T19:30:00Z">
        <w:r w:rsidR="00F745CA" w:rsidRPr="00D55426" w:rsidDel="004A42B1">
          <w:rPr>
            <w:color w:val="000000"/>
          </w:rPr>
          <w:delText>policy/tactic-1 name or description</w:delText>
        </w:r>
      </w:del>
    </w:p>
    <w:p w14:paraId="40967CD9" w14:textId="1D58AC18" w:rsidR="00F745CA" w:rsidRPr="00D55426" w:rsidRDefault="004A42B1" w:rsidP="002D182B">
      <w:pPr>
        <w:numPr>
          <w:ilvl w:val="1"/>
          <w:numId w:val="2"/>
        </w:numPr>
        <w:rPr>
          <w:color w:val="000000"/>
        </w:rPr>
      </w:pPr>
      <w:ins w:id="87" w:author="Jacob Briand" w:date="2022-02-22T19:30:00Z">
        <w:r>
          <w:rPr>
            <w:color w:val="000000"/>
          </w:rPr>
          <w:t>Coding Standards</w:t>
        </w:r>
      </w:ins>
      <w:del w:id="88" w:author="Jacob Briand" w:date="2022-02-22T19:30:00Z">
        <w:r w:rsidR="00F745CA" w:rsidRPr="00D55426" w:rsidDel="004A42B1">
          <w:rPr>
            <w:color w:val="000000"/>
          </w:rPr>
          <w:delText>policy/tactic-2 name or description</w:delText>
        </w:r>
      </w:del>
    </w:p>
    <w:p w14:paraId="684069C5" w14:textId="4E86A405" w:rsidR="00F745CA" w:rsidRDefault="004A42B1" w:rsidP="002D182B">
      <w:pPr>
        <w:numPr>
          <w:ilvl w:val="1"/>
          <w:numId w:val="2"/>
        </w:numPr>
        <w:rPr>
          <w:ins w:id="89" w:author="Jacob Briand" w:date="2022-02-22T19:29:00Z"/>
          <w:color w:val="000000"/>
        </w:rPr>
      </w:pPr>
      <w:ins w:id="90" w:author="Jacob Briand" w:date="2022-02-22T19:30:00Z">
        <w:r>
          <w:rPr>
            <w:color w:val="000000"/>
          </w:rPr>
          <w:t>Design Pattern</w:t>
        </w:r>
      </w:ins>
      <w:del w:id="91" w:author="Jacob Briand" w:date="2022-02-22T19:30:00Z">
        <w:r w:rsidR="00F745CA" w:rsidRPr="00D55426" w:rsidDel="004A42B1">
          <w:rPr>
            <w:color w:val="000000"/>
          </w:rPr>
          <w:delText xml:space="preserve">... </w:delText>
        </w:r>
      </w:del>
    </w:p>
    <w:p w14:paraId="0EBEFEC4" w14:textId="21FB1B71" w:rsidR="004A42B1" w:rsidRDefault="004A42B1" w:rsidP="002D182B">
      <w:pPr>
        <w:numPr>
          <w:ilvl w:val="1"/>
          <w:numId w:val="2"/>
        </w:numPr>
        <w:rPr>
          <w:ins w:id="92" w:author="Jacob Briand" w:date="2022-02-22T19:29:00Z"/>
          <w:color w:val="000000"/>
        </w:rPr>
      </w:pPr>
      <w:ins w:id="93" w:author="Jacob Briand" w:date="2022-02-22T19:30:00Z">
        <w:r>
          <w:rPr>
            <w:color w:val="000000"/>
          </w:rPr>
          <w:t>Requirements Traceability</w:t>
        </w:r>
      </w:ins>
    </w:p>
    <w:p w14:paraId="3C4A7C19" w14:textId="232AB3C8" w:rsidR="004A42B1" w:rsidRDefault="004A42B1" w:rsidP="002D182B">
      <w:pPr>
        <w:numPr>
          <w:ilvl w:val="1"/>
          <w:numId w:val="2"/>
        </w:numPr>
        <w:rPr>
          <w:ins w:id="94" w:author="Jacob Briand" w:date="2022-02-22T19:29:00Z"/>
          <w:color w:val="000000"/>
        </w:rPr>
      </w:pPr>
      <w:ins w:id="95" w:author="Jacob Briand" w:date="2022-02-22T19:29:00Z">
        <w:r>
          <w:rPr>
            <w:color w:val="000000"/>
          </w:rPr>
          <w:t>Plans for Testing the Sof</w:t>
        </w:r>
      </w:ins>
      <w:ins w:id="96" w:author="Jacob Briand" w:date="2022-02-22T19:30:00Z">
        <w:r>
          <w:rPr>
            <w:color w:val="000000"/>
          </w:rPr>
          <w:t>tware</w:t>
        </w:r>
      </w:ins>
    </w:p>
    <w:p w14:paraId="0EA3D733" w14:textId="59096CCE" w:rsidR="004A42B1" w:rsidRPr="00D55426" w:rsidRDefault="004A42B1" w:rsidP="002D182B">
      <w:pPr>
        <w:numPr>
          <w:ilvl w:val="1"/>
          <w:numId w:val="2"/>
        </w:numPr>
        <w:rPr>
          <w:color w:val="000000"/>
        </w:rPr>
      </w:pPr>
      <w:ins w:id="97" w:author="Jacob Briand" w:date="2022-02-22T19:29:00Z">
        <w:r>
          <w:rPr>
            <w:color w:val="000000"/>
          </w:rPr>
          <w:t>Plans for Maintaining the Software</w:t>
        </w:r>
      </w:ins>
    </w:p>
    <w:p w14:paraId="0A269BB6" w14:textId="76160B0C" w:rsidR="00F745CA" w:rsidRPr="00D55426" w:rsidRDefault="00F745CA" w:rsidP="002D182B">
      <w:pPr>
        <w:numPr>
          <w:ilvl w:val="0"/>
          <w:numId w:val="2"/>
        </w:numPr>
        <w:rPr>
          <w:color w:val="000000"/>
        </w:rPr>
      </w:pPr>
      <w:r w:rsidRPr="00BB0319">
        <w:rPr>
          <w:b/>
          <w:bCs/>
          <w:color w:val="000000"/>
          <w:rPrChange w:id="98" w:author="Jacob Briand" w:date="2022-02-22T19:31:00Z">
            <w:rPr>
              <w:color w:val="000000"/>
            </w:rPr>
          </w:rPrChange>
        </w:rPr>
        <w:t>Detailed System Design</w:t>
      </w:r>
      <w:ins w:id="99" w:author="Jacob Briand" w:date="2022-02-22T19:31:00Z">
        <w:r w:rsidR="00BB0319">
          <w:rPr>
            <w:color w:val="000000"/>
          </w:rPr>
          <w:t>:</w:t>
        </w:r>
      </w:ins>
    </w:p>
    <w:p w14:paraId="0630533D" w14:textId="0E026AB0" w:rsidR="00F745CA" w:rsidRPr="00D55426" w:rsidRDefault="00BB0319" w:rsidP="002D182B">
      <w:pPr>
        <w:numPr>
          <w:ilvl w:val="1"/>
          <w:numId w:val="2"/>
        </w:numPr>
        <w:rPr>
          <w:color w:val="000000"/>
        </w:rPr>
      </w:pPr>
      <w:ins w:id="100" w:author="Jacob Briand" w:date="2022-02-22T19:32:00Z">
        <w:r>
          <w:rPr>
            <w:color w:val="000000"/>
          </w:rPr>
          <w:t xml:space="preserve">Classification </w:t>
        </w:r>
      </w:ins>
      <w:del w:id="101" w:author="Jacob Briand" w:date="2022-02-22T19:32:00Z">
        <w:r w:rsidR="00F745CA" w:rsidRPr="00D55426" w:rsidDel="00BB0319">
          <w:rPr>
            <w:color w:val="000000"/>
          </w:rPr>
          <w:delText>module-1 name or description</w:delText>
        </w:r>
      </w:del>
    </w:p>
    <w:p w14:paraId="06F5EE88" w14:textId="6D1202D1" w:rsidR="00F745CA" w:rsidRPr="00D55426" w:rsidRDefault="00BB0319" w:rsidP="002D182B">
      <w:pPr>
        <w:numPr>
          <w:ilvl w:val="1"/>
          <w:numId w:val="2"/>
        </w:numPr>
        <w:rPr>
          <w:color w:val="000000"/>
        </w:rPr>
      </w:pPr>
      <w:ins w:id="102" w:author="Jacob Briand" w:date="2022-02-22T19:32:00Z">
        <w:r>
          <w:rPr>
            <w:color w:val="000000"/>
          </w:rPr>
          <w:t>Definition</w:t>
        </w:r>
      </w:ins>
      <w:del w:id="103" w:author="Jacob Briand" w:date="2022-02-22T19:32:00Z">
        <w:r w:rsidR="00F745CA" w:rsidRPr="00D55426" w:rsidDel="00BB0319">
          <w:rPr>
            <w:color w:val="000000"/>
          </w:rPr>
          <w:delText>module-2 name or description</w:delText>
        </w:r>
      </w:del>
    </w:p>
    <w:p w14:paraId="23CC80B2" w14:textId="030BFFFD" w:rsidR="00F745CA" w:rsidDel="00BB0319" w:rsidRDefault="00BB0319" w:rsidP="00A27A45">
      <w:pPr>
        <w:numPr>
          <w:ilvl w:val="1"/>
          <w:numId w:val="2"/>
        </w:numPr>
        <w:rPr>
          <w:del w:id="104" w:author="Jacob Briand" w:date="2022-02-22T19:08:00Z"/>
          <w:color w:val="000000"/>
        </w:rPr>
      </w:pPr>
      <w:ins w:id="105" w:author="Jacob Briand" w:date="2022-02-22T19:32:00Z">
        <w:r>
          <w:rPr>
            <w:color w:val="000000"/>
          </w:rPr>
          <w:t>Assumptions and Constraints</w:t>
        </w:r>
      </w:ins>
      <w:del w:id="106" w:author="Jacob Briand" w:date="2022-02-22T19:32:00Z">
        <w:r w:rsidR="00F745CA" w:rsidRPr="00D55426" w:rsidDel="00BB0319">
          <w:rPr>
            <w:color w:val="000000"/>
          </w:rPr>
          <w:delText>...</w:delText>
        </w:r>
      </w:del>
      <w:r w:rsidR="00F745CA" w:rsidRPr="00D55426">
        <w:rPr>
          <w:color w:val="000000"/>
        </w:rPr>
        <w:t xml:space="preserve"> </w:t>
      </w:r>
    </w:p>
    <w:p w14:paraId="57F8FC78" w14:textId="7CF82B5D" w:rsidR="00BB0319" w:rsidRDefault="00BB0319" w:rsidP="002D182B">
      <w:pPr>
        <w:numPr>
          <w:ilvl w:val="1"/>
          <w:numId w:val="2"/>
        </w:numPr>
        <w:rPr>
          <w:ins w:id="107" w:author="Jacob Briand" w:date="2022-02-22T19:31:00Z"/>
          <w:color w:val="000000"/>
        </w:rPr>
      </w:pPr>
    </w:p>
    <w:p w14:paraId="538806EA" w14:textId="26F47646" w:rsidR="00BB0319" w:rsidRDefault="00BB0319" w:rsidP="002D182B">
      <w:pPr>
        <w:numPr>
          <w:ilvl w:val="1"/>
          <w:numId w:val="2"/>
        </w:numPr>
        <w:rPr>
          <w:ins w:id="108" w:author="Jacob Briand" w:date="2022-02-22T19:31:00Z"/>
          <w:color w:val="000000"/>
        </w:rPr>
      </w:pPr>
      <w:ins w:id="109" w:author="Jacob Briand" w:date="2022-02-22T19:32:00Z">
        <w:r>
          <w:rPr>
            <w:color w:val="000000"/>
          </w:rPr>
          <w:t>Uses/Interactions</w:t>
        </w:r>
      </w:ins>
    </w:p>
    <w:p w14:paraId="60226351" w14:textId="77A5260B" w:rsidR="00BB0319" w:rsidRDefault="00BB0319" w:rsidP="002D182B">
      <w:pPr>
        <w:numPr>
          <w:ilvl w:val="1"/>
          <w:numId w:val="2"/>
        </w:numPr>
        <w:rPr>
          <w:ins w:id="110" w:author="Jacob Briand" w:date="2022-02-22T19:31:00Z"/>
          <w:color w:val="000000"/>
        </w:rPr>
      </w:pPr>
      <w:ins w:id="111" w:author="Jacob Briand" w:date="2022-02-22T19:32:00Z">
        <w:r>
          <w:rPr>
            <w:color w:val="000000"/>
          </w:rPr>
          <w:t>Processing</w:t>
        </w:r>
      </w:ins>
    </w:p>
    <w:p w14:paraId="0B892F29" w14:textId="5BE81054" w:rsidR="00BB0319" w:rsidRPr="00D55426" w:rsidRDefault="00BB0319" w:rsidP="002D182B">
      <w:pPr>
        <w:numPr>
          <w:ilvl w:val="1"/>
          <w:numId w:val="2"/>
        </w:numPr>
        <w:rPr>
          <w:ins w:id="112" w:author="Jacob Briand" w:date="2022-02-22T19:31:00Z"/>
          <w:color w:val="000000"/>
        </w:rPr>
      </w:pPr>
      <w:ins w:id="113" w:author="Jacob Briand" w:date="2022-02-22T19:31:00Z">
        <w:r>
          <w:rPr>
            <w:color w:val="000000"/>
          </w:rPr>
          <w:t>Interface/E</w:t>
        </w:r>
      </w:ins>
      <w:ins w:id="114" w:author="Jacob Briand" w:date="2022-02-22T19:32:00Z">
        <w:r>
          <w:rPr>
            <w:color w:val="000000"/>
          </w:rPr>
          <w:t>xports</w:t>
        </w:r>
      </w:ins>
    </w:p>
    <w:p w14:paraId="7771E35C" w14:textId="66381541" w:rsidR="00F745CA" w:rsidRPr="00A27A45" w:rsidRDefault="00BB0319">
      <w:pPr>
        <w:numPr>
          <w:ilvl w:val="1"/>
          <w:numId w:val="2"/>
        </w:numPr>
        <w:rPr>
          <w:color w:val="000000"/>
        </w:rPr>
        <w:pPrChange w:id="115" w:author="Jacob Briand" w:date="2022-02-22T19:08:00Z">
          <w:pPr>
            <w:numPr>
              <w:numId w:val="2"/>
            </w:numPr>
            <w:tabs>
              <w:tab w:val="num" w:pos="600"/>
            </w:tabs>
            <w:ind w:left="600" w:hanging="360"/>
          </w:pPr>
        </w:pPrChange>
      </w:pPr>
      <w:ins w:id="116" w:author="Jacob Briand" w:date="2022-02-22T19:31:00Z">
        <w:r>
          <w:rPr>
            <w:color w:val="000000"/>
          </w:rPr>
          <w:t>Detailed Subsystem</w:t>
        </w:r>
      </w:ins>
      <w:del w:id="117" w:author="Jacob Briand" w:date="2022-02-22T19:08:00Z">
        <w:r w:rsidR="00F745CA" w:rsidRPr="00A27A45" w:rsidDel="00A27A45">
          <w:rPr>
            <w:color w:val="000000"/>
          </w:rPr>
          <w:delText>Glossary</w:delText>
        </w:r>
      </w:del>
    </w:p>
    <w:p w14:paraId="672C3130" w14:textId="43180F16" w:rsidR="00F745CA" w:rsidDel="00BB0319" w:rsidRDefault="00F745CA" w:rsidP="00A27A45">
      <w:pPr>
        <w:numPr>
          <w:ilvl w:val="0"/>
          <w:numId w:val="2"/>
        </w:numPr>
        <w:rPr>
          <w:del w:id="118" w:author="Jacob Briand" w:date="2022-02-22T19:08:00Z"/>
          <w:color w:val="000000"/>
        </w:rPr>
      </w:pPr>
      <w:r w:rsidRPr="00D55426">
        <w:rPr>
          <w:color w:val="000000"/>
        </w:rPr>
        <w:t>Bibliography</w:t>
      </w:r>
      <w:del w:id="119" w:author="Jacob Briand" w:date="2022-02-22T19:08:00Z">
        <w:r w:rsidRPr="00D55426" w:rsidDel="00A27A45">
          <w:rPr>
            <w:color w:val="000000"/>
          </w:rPr>
          <w:delText xml:space="preserve"> </w:delText>
        </w:r>
      </w:del>
    </w:p>
    <w:p w14:paraId="0D078A13" w14:textId="77777777" w:rsidR="00BB0319" w:rsidRPr="00D55426" w:rsidRDefault="00BB0319" w:rsidP="002D182B">
      <w:pPr>
        <w:numPr>
          <w:ilvl w:val="0"/>
          <w:numId w:val="2"/>
        </w:numPr>
        <w:rPr>
          <w:ins w:id="120" w:author="Jacob Briand" w:date="2022-02-22T19:34:00Z"/>
          <w:color w:val="000000"/>
        </w:rPr>
      </w:pPr>
    </w:p>
    <w:p w14:paraId="2567E684" w14:textId="07F3FEF4" w:rsidR="00F745CA" w:rsidRPr="00A27A45" w:rsidDel="00A27A45" w:rsidRDefault="00F745CA">
      <w:pPr>
        <w:ind w:left="600" w:firstLine="0"/>
        <w:rPr>
          <w:del w:id="121" w:author="Jacob Briand" w:date="2022-02-22T19:08:00Z"/>
          <w:color w:val="000000"/>
        </w:rPr>
        <w:pPrChange w:id="122" w:author="Jacob Briand" w:date="2022-02-22T19:34:00Z">
          <w:pPr/>
        </w:pPrChange>
      </w:pPr>
    </w:p>
    <w:p w14:paraId="1E0314E5" w14:textId="72091425" w:rsidR="00F745CA" w:rsidRPr="00D55426" w:rsidDel="00A27A45" w:rsidRDefault="00F745CA">
      <w:pPr>
        <w:ind w:left="600" w:firstLine="0"/>
        <w:rPr>
          <w:del w:id="123" w:author="Jacob Briand" w:date="2022-02-22T19:08:00Z"/>
          <w:color w:val="000000"/>
        </w:rPr>
        <w:pPrChange w:id="124" w:author="Jacob Briand" w:date="2022-02-22T19:34:00Z">
          <w:pPr/>
        </w:pPrChange>
      </w:pPr>
      <w:del w:id="125" w:author="Jacob Briand" w:date="2022-02-22T19:08:00Z">
        <w:r w:rsidRPr="00D55426" w:rsidDel="00A27A45">
          <w:rPr>
            <w:color w:val="000000"/>
          </w:rPr>
          <w:delText>The above outline is by no means exclusive. A particular numbering scheme is not necessarily required and you are more than welcome to add your own sections or subsections where you feel they are appropriate. In particular you may wish to move the bibliography and glossary to the beginning of the document instead of placing them at the end.</w:delText>
        </w:r>
      </w:del>
    </w:p>
    <w:p w14:paraId="77455ED8" w14:textId="6156B74A" w:rsidR="00F745CA" w:rsidRPr="00D55426" w:rsidDel="00A27A45" w:rsidRDefault="00F745CA">
      <w:pPr>
        <w:ind w:left="600" w:firstLine="0"/>
        <w:rPr>
          <w:del w:id="126" w:author="Jacob Briand" w:date="2022-02-22T19:08:00Z"/>
          <w:color w:val="000000"/>
        </w:rPr>
        <w:pPrChange w:id="127" w:author="Jacob Briand" w:date="2022-02-22T19:34:00Z">
          <w:pPr/>
        </w:pPrChange>
      </w:pPr>
    </w:p>
    <w:p w14:paraId="3B547383" w14:textId="1CC233B5" w:rsidR="00F745CA" w:rsidRPr="00D55426" w:rsidDel="00A27A45" w:rsidRDefault="00F745CA">
      <w:pPr>
        <w:ind w:left="600" w:firstLine="0"/>
        <w:rPr>
          <w:del w:id="128" w:author="Jacob Briand" w:date="2022-02-22T19:08:00Z"/>
          <w:color w:val="000000"/>
        </w:rPr>
        <w:pPrChange w:id="129" w:author="Jacob Briand" w:date="2022-02-22T19:34:00Z">
          <w:pPr/>
        </w:pPrChange>
      </w:pPr>
      <w:del w:id="130" w:author="Jacob Briand" w:date="2022-02-22T19:08:00Z">
        <w:r w:rsidRPr="00D55426" w:rsidDel="00A27A45">
          <w:rPr>
            <w:color w:val="000000"/>
          </w:rPr>
          <w:delText>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w:delText>
        </w:r>
      </w:del>
    </w:p>
    <w:p w14:paraId="31E049EC" w14:textId="61466CE3" w:rsidR="00F745CA" w:rsidRPr="00D55426" w:rsidDel="00A27A45" w:rsidRDefault="00F745CA">
      <w:pPr>
        <w:ind w:left="600" w:firstLine="0"/>
        <w:rPr>
          <w:del w:id="131" w:author="Jacob Briand" w:date="2022-02-22T19:08:00Z"/>
          <w:color w:val="000000"/>
        </w:rPr>
        <w:pPrChange w:id="132" w:author="Jacob Briand" w:date="2022-02-22T19:34:00Z">
          <w:pPr/>
        </w:pPrChange>
      </w:pPr>
    </w:p>
    <w:p w14:paraId="0480BAB4" w14:textId="7A9A6AFD" w:rsidR="00F745CA" w:rsidRPr="00D55426" w:rsidDel="00A27A45" w:rsidRDefault="00F745CA">
      <w:pPr>
        <w:ind w:left="600" w:firstLine="0"/>
        <w:rPr>
          <w:del w:id="133" w:author="Jacob Briand" w:date="2022-02-22T19:08:00Z"/>
          <w:color w:val="000000"/>
        </w:rPr>
        <w:pPrChange w:id="134" w:author="Jacob Briand" w:date="2022-02-22T19:34:00Z">
          <w:pPr/>
        </w:pPrChange>
      </w:pPr>
      <w:del w:id="135" w:author="Jacob Briand" w:date="2022-02-22T19:08:00Z">
        <w:r w:rsidRPr="00D55426" w:rsidDel="00A27A45">
          <w:rPr>
            <w:color w:val="000000"/>
          </w:rPr>
          <w:delText>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the journal. Unfortunately, the journal format is not usually organized the way most people would like it for a formal review. In such cases, for the purpose of review, the journal can be condensed and/or portions of it extracted and reorganized according to this outline. However, if this is done then you need to choose whether to update and maintain the design document in the journal format, or the formal review format. It is not advisable to try and maintain the design document in both formats. (If you have an automated method of converting the journal into a formal document, then this problem is solved.)</w:delText>
        </w:r>
      </w:del>
    </w:p>
    <w:p w14:paraId="5987484E" w14:textId="77777777" w:rsidR="00F745CA" w:rsidRPr="00D55426" w:rsidRDefault="00F745CA">
      <w:pPr>
        <w:ind w:left="600" w:firstLine="0"/>
        <w:rPr>
          <w:color w:val="000000"/>
        </w:rPr>
        <w:pPrChange w:id="136" w:author="Jacob Briand" w:date="2022-02-22T19:34:00Z">
          <w:pPr/>
        </w:pPrChange>
      </w:pPr>
    </w:p>
    <w:p w14:paraId="35EDCC07" w14:textId="77777777" w:rsidR="00F745CA" w:rsidRPr="00D55426" w:rsidDel="00BB0319" w:rsidRDefault="00F745CA" w:rsidP="002D182B">
      <w:pPr>
        <w:pStyle w:val="Heading2"/>
        <w:rPr>
          <w:del w:id="137" w:author="Jacob Briand" w:date="2022-02-22T19:34:00Z"/>
          <w:color w:val="000000"/>
        </w:rPr>
      </w:pPr>
      <w:bookmarkStart w:id="138" w:name="_Toc166397666"/>
      <w:bookmarkStart w:id="139" w:name="_Toc166398922"/>
      <w:r w:rsidRPr="00D55426">
        <w:rPr>
          <w:color w:val="000000"/>
        </w:rPr>
        <w:t>Document Description</w:t>
      </w:r>
      <w:bookmarkEnd w:id="138"/>
      <w:bookmarkEnd w:id="139"/>
    </w:p>
    <w:p w14:paraId="7EB8ED66" w14:textId="77777777" w:rsidR="00F745CA" w:rsidRPr="00BB0319" w:rsidDel="00BB0319" w:rsidRDefault="00F745CA">
      <w:pPr>
        <w:pStyle w:val="Heading2"/>
        <w:rPr>
          <w:del w:id="140" w:author="Jacob Briand" w:date="2022-02-22T19:34:00Z"/>
          <w:color w:val="000000"/>
          <w:rPrChange w:id="141" w:author="Jacob Briand" w:date="2022-02-22T19:34:00Z">
            <w:rPr>
              <w:del w:id="142" w:author="Jacob Briand" w:date="2022-02-22T19:34:00Z"/>
            </w:rPr>
          </w:rPrChange>
        </w:rPr>
        <w:pPrChange w:id="143" w:author="Jacob Briand" w:date="2022-02-22T19:34:00Z">
          <w:pPr/>
        </w:pPrChange>
      </w:pPr>
    </w:p>
    <w:p w14:paraId="17785F7D" w14:textId="5C6D88FF" w:rsidR="00F745CA" w:rsidRPr="00D55426" w:rsidDel="00BB0319" w:rsidRDefault="00F745CA">
      <w:pPr>
        <w:pStyle w:val="Heading2"/>
        <w:rPr>
          <w:del w:id="144" w:author="Jacob Briand" w:date="2022-02-22T19:34:00Z"/>
        </w:rPr>
        <w:pPrChange w:id="145" w:author="Jacob Briand" w:date="2022-02-22T19:34:00Z">
          <w:pPr/>
        </w:pPrChange>
      </w:pPr>
      <w:del w:id="146" w:author="Jacob Briand" w:date="2022-02-22T19:34:00Z">
        <w:r w:rsidRPr="00D55426" w:rsidDel="00BB0319">
          <w:delText>Here is the description of the contents (by section and subsection) of the proposed template for software design specifications:</w:delText>
        </w:r>
      </w:del>
    </w:p>
    <w:p w14:paraId="7FF3F494" w14:textId="77777777" w:rsidR="00F745CA" w:rsidRPr="00D55426" w:rsidRDefault="00F745CA">
      <w:pPr>
        <w:pStyle w:val="Heading2"/>
        <w:pPrChange w:id="147" w:author="Jacob Briand" w:date="2022-02-22T19:34:00Z">
          <w:pPr/>
        </w:pPrChange>
      </w:pPr>
    </w:p>
    <w:p w14:paraId="7DDA3B15" w14:textId="350DECFC" w:rsidR="00F745CA" w:rsidRPr="00D55426" w:rsidDel="008F3B13" w:rsidRDefault="00F745CA" w:rsidP="00EF6A9B">
      <w:pPr>
        <w:pStyle w:val="Heading3"/>
        <w:rPr>
          <w:del w:id="148" w:author="Jacob Briand" w:date="2022-02-22T18:06:00Z"/>
          <w:color w:val="000000"/>
        </w:rPr>
      </w:pPr>
      <w:bookmarkStart w:id="149" w:name="_Toc166398923"/>
      <w:r w:rsidRPr="00D55426">
        <w:rPr>
          <w:color w:val="000000"/>
        </w:rPr>
        <w:t>Introduction</w:t>
      </w:r>
      <w:bookmarkEnd w:id="149"/>
    </w:p>
    <w:p w14:paraId="72493F29" w14:textId="77777777" w:rsidR="00EF6A9B" w:rsidRPr="008F3B13" w:rsidRDefault="00EF6A9B">
      <w:pPr>
        <w:pStyle w:val="Heading3"/>
        <w:rPr>
          <w:color w:val="000000"/>
          <w:rPrChange w:id="150" w:author="Jacob Briand" w:date="2022-02-22T18:06:00Z">
            <w:rPr/>
          </w:rPrChange>
        </w:rPr>
        <w:pPrChange w:id="151" w:author="Jacob Briand" w:date="2022-02-22T18:06:00Z">
          <w:pPr/>
        </w:pPrChange>
      </w:pPr>
    </w:p>
    <w:p w14:paraId="7AD8EC19" w14:textId="5B8254BB" w:rsidR="00C779F4" w:rsidRPr="00D55426" w:rsidRDefault="00C779F4" w:rsidP="002D182B">
      <w:pPr>
        <w:numPr>
          <w:ilvl w:val="0"/>
          <w:numId w:val="2"/>
        </w:numPr>
        <w:rPr>
          <w:color w:val="000000"/>
        </w:rPr>
      </w:pPr>
      <w:r w:rsidRPr="00D55426">
        <w:rPr>
          <w:b/>
          <w:bCs/>
          <w:color w:val="000000"/>
        </w:rPr>
        <w:t>Purpose</w:t>
      </w:r>
      <w:r w:rsidRPr="00D55426">
        <w:rPr>
          <w:color w:val="000000"/>
        </w:rPr>
        <w:t>:</w:t>
      </w:r>
    </w:p>
    <w:p w14:paraId="31F972AF" w14:textId="5070E95D" w:rsidR="00EF6A9B" w:rsidRPr="00D55426" w:rsidRDefault="00EF6A9B" w:rsidP="00EF6A9B">
      <w:pPr>
        <w:numPr>
          <w:ilvl w:val="1"/>
          <w:numId w:val="2"/>
        </w:numPr>
        <w:rPr>
          <w:color w:val="000000"/>
        </w:rPr>
      </w:pPr>
      <w:r w:rsidRPr="00D55426">
        <w:rPr>
          <w:color w:val="000000"/>
        </w:rPr>
        <w:t xml:space="preserve">The goal of the User Interface Development Team is to allow the instructor to have a more streamlined, easier to use user interface and to allow the use of a multiclass report generation. </w:t>
      </w:r>
    </w:p>
    <w:p w14:paraId="5C02314B" w14:textId="7F08E9E6" w:rsidR="00C779F4" w:rsidRPr="00D55426" w:rsidRDefault="00C779F4" w:rsidP="002D182B">
      <w:pPr>
        <w:numPr>
          <w:ilvl w:val="0"/>
          <w:numId w:val="2"/>
        </w:numPr>
        <w:rPr>
          <w:color w:val="000000"/>
        </w:rPr>
      </w:pPr>
      <w:r w:rsidRPr="00D55426">
        <w:rPr>
          <w:b/>
          <w:bCs/>
          <w:color w:val="000000"/>
        </w:rPr>
        <w:t>Scope</w:t>
      </w:r>
      <w:r w:rsidR="00EF6A9B" w:rsidRPr="00D55426">
        <w:rPr>
          <w:color w:val="000000"/>
        </w:rPr>
        <w:t>:</w:t>
      </w:r>
    </w:p>
    <w:p w14:paraId="6C5D9083" w14:textId="44F9E86B" w:rsidR="00C779F4" w:rsidRPr="00D55426" w:rsidRDefault="00EF6A9B" w:rsidP="00C779F4">
      <w:pPr>
        <w:numPr>
          <w:ilvl w:val="1"/>
          <w:numId w:val="2"/>
        </w:numPr>
        <w:rPr>
          <w:color w:val="000000"/>
        </w:rPr>
      </w:pPr>
      <w:r w:rsidRPr="00D55426">
        <w:rPr>
          <w:color w:val="000000"/>
        </w:rPr>
        <w:t xml:space="preserve">The software goals align with the Business Goals to help overall productivity and to allow a more streamlined user experience. With this polished version of the UI, this will greatly impact the productivity of the instructors by allowing multiple comparisons at a time. </w:t>
      </w:r>
    </w:p>
    <w:p w14:paraId="63FA29CA" w14:textId="6C69280E" w:rsidR="00C779F4" w:rsidRPr="00D55426" w:rsidRDefault="00C779F4" w:rsidP="002D182B">
      <w:pPr>
        <w:numPr>
          <w:ilvl w:val="0"/>
          <w:numId w:val="2"/>
        </w:numPr>
        <w:rPr>
          <w:color w:val="000000"/>
        </w:rPr>
      </w:pPr>
      <w:r w:rsidRPr="00D55426">
        <w:rPr>
          <w:b/>
          <w:bCs/>
          <w:color w:val="000000"/>
        </w:rPr>
        <w:t>Intended Audience</w:t>
      </w:r>
      <w:r w:rsidRPr="00D55426">
        <w:rPr>
          <w:color w:val="000000"/>
        </w:rPr>
        <w:t>:</w:t>
      </w:r>
    </w:p>
    <w:p w14:paraId="1932905B" w14:textId="1D90ED0A" w:rsidR="00C779F4" w:rsidRPr="00D55426" w:rsidRDefault="00EF6A9B" w:rsidP="00C779F4">
      <w:pPr>
        <w:numPr>
          <w:ilvl w:val="1"/>
          <w:numId w:val="2"/>
        </w:numPr>
        <w:rPr>
          <w:color w:val="000000"/>
        </w:rPr>
      </w:pPr>
      <w:r w:rsidRPr="00D55426">
        <w:rPr>
          <w:color w:val="000000"/>
        </w:rPr>
        <w:t xml:space="preserve">Academic Affairs, Department Chairs and Program Coordinators. </w:t>
      </w:r>
    </w:p>
    <w:p w14:paraId="32B23D38" w14:textId="4D21CE9E" w:rsidR="00F745CA" w:rsidRPr="00D55426" w:rsidRDefault="00522C5F" w:rsidP="002D182B">
      <w:pPr>
        <w:numPr>
          <w:ilvl w:val="0"/>
          <w:numId w:val="2"/>
        </w:numPr>
        <w:rPr>
          <w:b/>
          <w:bCs/>
          <w:color w:val="000000"/>
        </w:rPr>
      </w:pPr>
      <w:r w:rsidRPr="00D55426">
        <w:rPr>
          <w:b/>
          <w:bCs/>
          <w:color w:val="000000"/>
        </w:rPr>
        <w:t>Version Number</w:t>
      </w:r>
      <w:r w:rsidRPr="00D55426">
        <w:rPr>
          <w:color w:val="000000"/>
        </w:rPr>
        <w:t>:</w:t>
      </w:r>
    </w:p>
    <w:p w14:paraId="250057D8" w14:textId="5427FE68" w:rsidR="00522C5F" w:rsidRPr="00D55426" w:rsidRDefault="00522C5F" w:rsidP="00522C5F">
      <w:pPr>
        <w:numPr>
          <w:ilvl w:val="1"/>
          <w:numId w:val="2"/>
        </w:numPr>
        <w:rPr>
          <w:b/>
          <w:bCs/>
          <w:color w:val="000000"/>
        </w:rPr>
      </w:pPr>
      <w:r w:rsidRPr="00D55426">
        <w:rPr>
          <w:color w:val="000000"/>
        </w:rPr>
        <w:t xml:space="preserve">Version 1 </w:t>
      </w:r>
    </w:p>
    <w:p w14:paraId="737A2D66" w14:textId="54ED733D" w:rsidR="00EF6A9B" w:rsidRPr="00D55426" w:rsidRDefault="00EF6A9B" w:rsidP="00EF6A9B">
      <w:pPr>
        <w:numPr>
          <w:ilvl w:val="0"/>
          <w:numId w:val="2"/>
        </w:numPr>
        <w:rPr>
          <w:b/>
          <w:bCs/>
          <w:color w:val="000000"/>
        </w:rPr>
      </w:pPr>
      <w:r w:rsidRPr="00D55426">
        <w:rPr>
          <w:b/>
          <w:bCs/>
          <w:color w:val="000000"/>
        </w:rPr>
        <w:t>Pertinent Documents</w:t>
      </w:r>
      <w:r w:rsidRPr="00D55426">
        <w:rPr>
          <w:color w:val="000000"/>
        </w:rPr>
        <w:t>:</w:t>
      </w:r>
    </w:p>
    <w:p w14:paraId="64A1F1F9" w14:textId="741B81A1" w:rsidR="00EF6A9B" w:rsidRPr="00D55426" w:rsidRDefault="00EF6A9B" w:rsidP="00EF6A9B">
      <w:pPr>
        <w:numPr>
          <w:ilvl w:val="1"/>
          <w:numId w:val="2"/>
        </w:numPr>
        <w:rPr>
          <w:b/>
          <w:bCs/>
          <w:color w:val="000000"/>
        </w:rPr>
      </w:pPr>
      <w:r w:rsidRPr="00D55426">
        <w:rPr>
          <w:color w:val="000000"/>
        </w:rPr>
        <w:t>User Interface Requirements Document</w:t>
      </w:r>
    </w:p>
    <w:p w14:paraId="431EFD37" w14:textId="510F492E" w:rsidR="00F745CA" w:rsidRPr="00D55426" w:rsidRDefault="00EF6A9B" w:rsidP="002D182B">
      <w:pPr>
        <w:numPr>
          <w:ilvl w:val="0"/>
          <w:numId w:val="2"/>
        </w:numPr>
        <w:rPr>
          <w:b/>
          <w:bCs/>
          <w:color w:val="000000"/>
        </w:rPr>
      </w:pPr>
      <w:r w:rsidRPr="00D55426">
        <w:rPr>
          <w:b/>
          <w:bCs/>
          <w:color w:val="000000"/>
        </w:rPr>
        <w:t>Important Terms</w:t>
      </w:r>
      <w:r w:rsidRPr="00D55426">
        <w:rPr>
          <w:color w:val="000000"/>
        </w:rPr>
        <w:t>:</w:t>
      </w:r>
    </w:p>
    <w:p w14:paraId="5277463F" w14:textId="1C595F19" w:rsidR="00EF6A9B" w:rsidRPr="00D55426" w:rsidRDefault="00EF6A9B" w:rsidP="00EF6A9B">
      <w:pPr>
        <w:numPr>
          <w:ilvl w:val="1"/>
          <w:numId w:val="2"/>
        </w:numPr>
        <w:rPr>
          <w:b/>
          <w:bCs/>
          <w:color w:val="000000"/>
        </w:rPr>
      </w:pPr>
      <w:r w:rsidRPr="00D55426">
        <w:rPr>
          <w:color w:val="000000"/>
        </w:rPr>
        <w:t>UI – User Interface</w:t>
      </w:r>
    </w:p>
    <w:p w14:paraId="2BA1F556" w14:textId="08E970C8" w:rsidR="00EF6A9B" w:rsidRPr="00D55426" w:rsidRDefault="00EF6A9B" w:rsidP="00EF6A9B">
      <w:pPr>
        <w:numPr>
          <w:ilvl w:val="1"/>
          <w:numId w:val="2"/>
        </w:numPr>
        <w:rPr>
          <w:b/>
          <w:bCs/>
          <w:color w:val="000000"/>
        </w:rPr>
      </w:pPr>
      <w:r w:rsidRPr="00D55426">
        <w:rPr>
          <w:color w:val="000000"/>
        </w:rPr>
        <w:t>NCC – Nashua Community College</w:t>
      </w:r>
    </w:p>
    <w:p w14:paraId="7E9863D9" w14:textId="4AA60244" w:rsidR="00EF6A9B" w:rsidRPr="00D55426" w:rsidRDefault="00EF6A9B" w:rsidP="00EF6A9B">
      <w:pPr>
        <w:numPr>
          <w:ilvl w:val="1"/>
          <w:numId w:val="2"/>
        </w:numPr>
        <w:rPr>
          <w:b/>
          <w:bCs/>
          <w:color w:val="000000"/>
        </w:rPr>
      </w:pPr>
      <w:r w:rsidRPr="00D55426">
        <w:rPr>
          <w:color w:val="000000"/>
        </w:rPr>
        <w:t>CSV – Comma-Separated values or an Excel Spreadsheet</w:t>
      </w:r>
      <w:r w:rsidRPr="00D55426">
        <w:rPr>
          <w:color w:val="000000"/>
        </w:rPr>
        <w:tab/>
      </w:r>
    </w:p>
    <w:p w14:paraId="12C5C7FA" w14:textId="77777777" w:rsidR="00961DDE" w:rsidRPr="00D55426" w:rsidRDefault="00F745CA" w:rsidP="002D182B">
      <w:pPr>
        <w:numPr>
          <w:ilvl w:val="0"/>
          <w:numId w:val="2"/>
        </w:numPr>
        <w:rPr>
          <w:color w:val="000000"/>
        </w:rPr>
      </w:pPr>
      <w:r w:rsidRPr="00D55426">
        <w:rPr>
          <w:b/>
          <w:bCs/>
          <w:color w:val="000000"/>
        </w:rPr>
        <w:t>Summariz</w:t>
      </w:r>
      <w:r w:rsidR="00961DDE" w:rsidRPr="00D55426">
        <w:rPr>
          <w:b/>
          <w:bCs/>
          <w:color w:val="000000"/>
        </w:rPr>
        <w:t>ed Document</w:t>
      </w:r>
      <w:r w:rsidR="00961DDE" w:rsidRPr="00D55426">
        <w:rPr>
          <w:color w:val="000000"/>
        </w:rPr>
        <w:t>:</w:t>
      </w:r>
    </w:p>
    <w:p w14:paraId="6BDE78A1" w14:textId="7CF1ED04" w:rsidR="00F745CA" w:rsidRPr="00D55426" w:rsidRDefault="00961DDE" w:rsidP="00F745CA">
      <w:pPr>
        <w:numPr>
          <w:ilvl w:val="1"/>
          <w:numId w:val="2"/>
        </w:numPr>
        <w:rPr>
          <w:color w:val="000000"/>
        </w:rPr>
      </w:pPr>
      <w:r w:rsidRPr="00D55426">
        <w:rPr>
          <w:color w:val="000000"/>
        </w:rPr>
        <w:t xml:space="preserve">This Design Document will go into detail as to how the User Interface team will achieve each of the requirements for this project. </w:t>
      </w:r>
    </w:p>
    <w:p w14:paraId="20121376" w14:textId="77777777" w:rsidR="00F745CA" w:rsidRPr="00D55426" w:rsidRDefault="00F745CA" w:rsidP="00961DDE">
      <w:pPr>
        <w:ind w:firstLine="0"/>
        <w:rPr>
          <w:color w:val="000000"/>
        </w:rPr>
      </w:pPr>
    </w:p>
    <w:p w14:paraId="70815EEB" w14:textId="77777777" w:rsidR="00F745CA" w:rsidRPr="00D55426" w:rsidRDefault="00F745CA" w:rsidP="009F4BA0">
      <w:pPr>
        <w:pStyle w:val="Heading3"/>
        <w:rPr>
          <w:color w:val="000000"/>
        </w:rPr>
      </w:pPr>
      <w:bookmarkStart w:id="152" w:name="_Toc166397667"/>
      <w:bookmarkStart w:id="153" w:name="_Toc166398924"/>
      <w:r w:rsidRPr="00D55426">
        <w:rPr>
          <w:color w:val="000000"/>
        </w:rPr>
        <w:lastRenderedPageBreak/>
        <w:t>System Overview</w:t>
      </w:r>
      <w:bookmarkEnd w:id="152"/>
      <w:bookmarkEnd w:id="153"/>
    </w:p>
    <w:p w14:paraId="31968D92" w14:textId="77C1F9DF" w:rsidR="00300ACD" w:rsidRPr="00D55426" w:rsidRDefault="00300ACD" w:rsidP="00522C5F">
      <w:pPr>
        <w:ind w:firstLine="0"/>
        <w:rPr>
          <w:color w:val="000000"/>
        </w:rPr>
      </w:pPr>
    </w:p>
    <w:p w14:paraId="679BD473" w14:textId="535802A7" w:rsidR="00300ACD" w:rsidRPr="00D55426" w:rsidRDefault="00300ACD" w:rsidP="00C01743">
      <w:pPr>
        <w:rPr>
          <w:color w:val="000000"/>
        </w:rPr>
      </w:pPr>
      <w:r w:rsidRPr="00D55426">
        <w:rPr>
          <w:color w:val="000000"/>
        </w:rPr>
        <w:t xml:space="preserve">The User Interface is </w:t>
      </w:r>
      <w:r w:rsidR="00C01743" w:rsidRPr="00D55426">
        <w:rPr>
          <w:color w:val="000000"/>
        </w:rPr>
        <w:t xml:space="preserve">an essential element in almost all </w:t>
      </w:r>
      <w:r w:rsidR="00522C5F" w:rsidRPr="00D55426">
        <w:rPr>
          <w:color w:val="000000"/>
        </w:rPr>
        <w:t>modern-day</w:t>
      </w:r>
      <w:r w:rsidR="00C01743" w:rsidRPr="00D55426">
        <w:rPr>
          <w:color w:val="000000"/>
        </w:rPr>
        <w:t xml:space="preserve"> software. In this updated software system, the User Interface will be updated to not only look a cut above the previous </w:t>
      </w:r>
      <w:r w:rsidR="00522C5F" w:rsidRPr="00D55426">
        <w:rPr>
          <w:color w:val="000000"/>
        </w:rPr>
        <w:t>version but</w:t>
      </w:r>
      <w:r w:rsidR="00C01743" w:rsidRPr="00D55426">
        <w:rPr>
          <w:color w:val="000000"/>
        </w:rPr>
        <w:t xml:space="preserve"> </w:t>
      </w:r>
      <w:r w:rsidR="00522C5F" w:rsidRPr="00D55426">
        <w:rPr>
          <w:color w:val="000000"/>
        </w:rPr>
        <w:t>outperform</w:t>
      </w:r>
      <w:r w:rsidR="00C01743" w:rsidRPr="00D55426">
        <w:rPr>
          <w:color w:val="000000"/>
        </w:rPr>
        <w:t xml:space="preserve"> it. This updated system will have the User input a canvas token key that is generated from their canvas account, which in-turn, will be authenticated by the system. Once authenticated, the User will then be allowed to either narrow down or broaden their search to exactly what is needed. Finally, after being precisely chosen, the User can then generate their report an access it in </w:t>
      </w:r>
      <w:r w:rsidR="00522C5F" w:rsidRPr="00D55426">
        <w:rPr>
          <w:color w:val="000000"/>
        </w:rPr>
        <w:t>a</w:t>
      </w:r>
      <w:r w:rsidR="00C01743" w:rsidRPr="00D55426">
        <w:rPr>
          <w:color w:val="000000"/>
        </w:rPr>
        <w:t xml:space="preserve"> trouble-free way. Our team’s updated system will mostly </w:t>
      </w:r>
      <w:del w:id="154" w:author="Jacob Briand" w:date="2022-02-22T20:41:00Z">
        <w:r w:rsidR="00C01743" w:rsidRPr="00D55426" w:rsidDel="000E0760">
          <w:rPr>
            <w:color w:val="000000"/>
          </w:rPr>
          <w:delText>seen</w:delText>
        </w:r>
      </w:del>
      <w:ins w:id="155" w:author="Jacob Briand" w:date="2022-02-22T20:41:00Z">
        <w:r w:rsidR="000E0760">
          <w:rPr>
            <w:color w:val="000000"/>
          </w:rPr>
          <w:t xml:space="preserve">be </w:t>
        </w:r>
        <w:r w:rsidR="000E0760" w:rsidRPr="00D55426">
          <w:rPr>
            <w:color w:val="000000"/>
          </w:rPr>
          <w:t>see</w:t>
        </w:r>
        <w:r w:rsidR="000E0760">
          <w:rPr>
            <w:color w:val="000000"/>
          </w:rPr>
          <w:t>n</w:t>
        </w:r>
      </w:ins>
      <w:r w:rsidR="00C01743" w:rsidRPr="00D55426">
        <w:rPr>
          <w:color w:val="000000"/>
        </w:rPr>
        <w:t xml:space="preserve"> by the user. </w:t>
      </w:r>
      <w:r w:rsidR="00522C5F" w:rsidRPr="00D55426">
        <w:rPr>
          <w:color w:val="000000"/>
        </w:rPr>
        <w:t>However, t</w:t>
      </w:r>
      <w:r w:rsidR="00C01743" w:rsidRPr="00D55426">
        <w:rPr>
          <w:color w:val="000000"/>
        </w:rPr>
        <w:t xml:space="preserve">he backbone of the </w:t>
      </w:r>
      <w:r w:rsidR="00522C5F" w:rsidRPr="00D55426">
        <w:rPr>
          <w:color w:val="000000"/>
        </w:rPr>
        <w:t xml:space="preserve">system will be handled by the Computation and Visualization teams respectfully. Once integrated together, the user will have a completed system that works exceptionally well as a whole. </w:t>
      </w:r>
    </w:p>
    <w:p w14:paraId="53686475" w14:textId="77777777" w:rsidR="00F745CA" w:rsidRPr="00D55426" w:rsidRDefault="00F745CA" w:rsidP="002D182B">
      <w:pPr>
        <w:rPr>
          <w:color w:val="000000"/>
        </w:rPr>
      </w:pPr>
    </w:p>
    <w:p w14:paraId="66E2B597" w14:textId="77777777" w:rsidR="00F745CA" w:rsidRPr="00D55426" w:rsidDel="00BB0319" w:rsidRDefault="00F745CA" w:rsidP="002D182B">
      <w:pPr>
        <w:pStyle w:val="Heading1"/>
        <w:rPr>
          <w:del w:id="156" w:author="Jacob Briand" w:date="2022-02-22T19:36:00Z"/>
          <w:color w:val="000000"/>
        </w:rPr>
      </w:pPr>
      <w:bookmarkStart w:id="157" w:name="_Toc166397668"/>
      <w:bookmarkStart w:id="158" w:name="_Toc166398925"/>
      <w:r w:rsidRPr="00D55426">
        <w:rPr>
          <w:color w:val="000000"/>
        </w:rPr>
        <w:t>Design Considerations</w:t>
      </w:r>
      <w:bookmarkEnd w:id="157"/>
      <w:bookmarkEnd w:id="158"/>
    </w:p>
    <w:p w14:paraId="225D60F0" w14:textId="77777777" w:rsidR="00F745CA" w:rsidRPr="00BB0319" w:rsidDel="00BB0319" w:rsidRDefault="00F745CA">
      <w:pPr>
        <w:pStyle w:val="Heading1"/>
        <w:rPr>
          <w:del w:id="159" w:author="Jacob Briand" w:date="2022-02-22T19:36:00Z"/>
          <w:color w:val="000000"/>
          <w:rPrChange w:id="160" w:author="Jacob Briand" w:date="2022-02-22T19:36:00Z">
            <w:rPr>
              <w:del w:id="161" w:author="Jacob Briand" w:date="2022-02-22T19:36:00Z"/>
            </w:rPr>
          </w:rPrChange>
        </w:rPr>
        <w:pPrChange w:id="162" w:author="Jacob Briand" w:date="2022-02-22T19:36:00Z">
          <w:pPr/>
        </w:pPrChange>
      </w:pPr>
    </w:p>
    <w:p w14:paraId="735C8D0F" w14:textId="5AA2CFAB" w:rsidR="00F745CA" w:rsidRPr="00D55426" w:rsidDel="00BB0319" w:rsidRDefault="00F745CA">
      <w:pPr>
        <w:pStyle w:val="Heading1"/>
        <w:rPr>
          <w:del w:id="163" w:author="Jacob Briand" w:date="2022-02-22T19:36:00Z"/>
        </w:rPr>
        <w:pPrChange w:id="164" w:author="Jacob Briand" w:date="2022-02-22T19:36:00Z">
          <w:pPr/>
        </w:pPrChange>
      </w:pPr>
      <w:del w:id="165" w:author="Jacob Briand" w:date="2022-02-22T19:36:00Z">
        <w:r w:rsidRPr="00D55426" w:rsidDel="00BB0319">
          <w:delText>This section describes many of the issues which need to be addressed or resolved before attempting to devise a complete design solution.</w:delText>
        </w:r>
      </w:del>
    </w:p>
    <w:p w14:paraId="409C694B" w14:textId="77777777" w:rsidR="00F745CA" w:rsidRPr="00D55426" w:rsidRDefault="00F745CA">
      <w:pPr>
        <w:pStyle w:val="Heading1"/>
        <w:pPrChange w:id="166" w:author="Jacob Briand" w:date="2022-02-22T19:36:00Z">
          <w:pPr/>
        </w:pPrChange>
      </w:pPr>
    </w:p>
    <w:p w14:paraId="1CCA29CD" w14:textId="2F445622" w:rsidR="00F745CA" w:rsidRPr="00D55426" w:rsidRDefault="00F745CA" w:rsidP="00DA1287">
      <w:pPr>
        <w:pStyle w:val="Heading2"/>
        <w:rPr>
          <w:color w:val="000000"/>
        </w:rPr>
      </w:pPr>
      <w:bookmarkStart w:id="167" w:name="_Toc166397669"/>
      <w:bookmarkStart w:id="168" w:name="_Toc166398926"/>
      <w:r w:rsidRPr="00D55426">
        <w:rPr>
          <w:color w:val="000000"/>
        </w:rPr>
        <w:t>Assumptions and Dependencies</w:t>
      </w:r>
      <w:bookmarkEnd w:id="167"/>
      <w:bookmarkEnd w:id="168"/>
    </w:p>
    <w:p w14:paraId="030E1B82" w14:textId="4F81B17B" w:rsidR="00300ACD" w:rsidRPr="00D55426" w:rsidRDefault="00300ACD" w:rsidP="009F4BA0">
      <w:pPr>
        <w:numPr>
          <w:ilvl w:val="0"/>
          <w:numId w:val="2"/>
        </w:numPr>
        <w:rPr>
          <w:color w:val="000000"/>
        </w:rPr>
      </w:pPr>
      <w:r w:rsidRPr="00D55426">
        <w:rPr>
          <w:color w:val="000000"/>
        </w:rPr>
        <w:t>The User has previous knowledge of how to work with a Windows machine and how to access its file system.</w:t>
      </w:r>
    </w:p>
    <w:p w14:paraId="3D82AA81" w14:textId="245F8CA7" w:rsidR="00300ACD" w:rsidRPr="00D55426" w:rsidRDefault="00300ACD" w:rsidP="009F4BA0">
      <w:pPr>
        <w:numPr>
          <w:ilvl w:val="0"/>
          <w:numId w:val="2"/>
        </w:numPr>
        <w:rPr>
          <w:color w:val="000000"/>
        </w:rPr>
      </w:pPr>
      <w:r w:rsidRPr="00D55426">
        <w:rPr>
          <w:color w:val="000000"/>
        </w:rPr>
        <w:t xml:space="preserve">Assume how the User knows how to use a basic User Interface. </w:t>
      </w:r>
    </w:p>
    <w:p w14:paraId="08163214" w14:textId="6FEA5EF3" w:rsidR="00300ACD" w:rsidRPr="00D55426" w:rsidRDefault="00300ACD" w:rsidP="009F4BA0">
      <w:pPr>
        <w:numPr>
          <w:ilvl w:val="0"/>
          <w:numId w:val="2"/>
        </w:numPr>
        <w:rPr>
          <w:color w:val="000000"/>
        </w:rPr>
      </w:pPr>
      <w:r w:rsidRPr="00D55426">
        <w:rPr>
          <w:color w:val="000000"/>
        </w:rPr>
        <w:t>Assuming the user has a general idea of what courses they are currently teaching.</w:t>
      </w:r>
    </w:p>
    <w:p w14:paraId="7161A14F" w14:textId="77777777" w:rsidR="00300ACD" w:rsidRPr="00D55426" w:rsidRDefault="00300ACD" w:rsidP="00DA1287">
      <w:pPr>
        <w:ind w:left="600" w:firstLine="0"/>
        <w:rPr>
          <w:color w:val="000000"/>
        </w:rPr>
      </w:pPr>
    </w:p>
    <w:p w14:paraId="774C745A" w14:textId="77777777" w:rsidR="00F745CA" w:rsidRPr="00D55426" w:rsidRDefault="00F745CA" w:rsidP="002D182B">
      <w:pPr>
        <w:rPr>
          <w:color w:val="000000"/>
        </w:rPr>
      </w:pPr>
    </w:p>
    <w:p w14:paraId="4B189F06" w14:textId="77777777" w:rsidR="00F745CA" w:rsidRPr="00D55426" w:rsidDel="008F3B13" w:rsidRDefault="00F745CA" w:rsidP="002D182B">
      <w:pPr>
        <w:pStyle w:val="Heading2"/>
        <w:rPr>
          <w:del w:id="169" w:author="Jacob Briand" w:date="2022-02-22T18:06:00Z"/>
          <w:color w:val="000000"/>
        </w:rPr>
      </w:pPr>
      <w:bookmarkStart w:id="170" w:name="_Toc166397670"/>
      <w:bookmarkStart w:id="171" w:name="_Toc166398927"/>
      <w:r w:rsidRPr="00D55426">
        <w:rPr>
          <w:color w:val="000000"/>
        </w:rPr>
        <w:t>General Constraints</w:t>
      </w:r>
      <w:bookmarkEnd w:id="170"/>
      <w:bookmarkEnd w:id="171"/>
    </w:p>
    <w:p w14:paraId="27581FE3" w14:textId="0793AF39" w:rsidR="00300ACD" w:rsidRPr="008F3B13" w:rsidRDefault="00300ACD">
      <w:pPr>
        <w:pStyle w:val="Heading2"/>
        <w:rPr>
          <w:color w:val="000000"/>
          <w:rPrChange w:id="172" w:author="Jacob Briand" w:date="2022-02-22T18:06:00Z">
            <w:rPr/>
          </w:rPrChange>
        </w:rPr>
        <w:pPrChange w:id="173" w:author="Jacob Briand" w:date="2022-02-22T18:06:00Z">
          <w:pPr>
            <w:ind w:firstLine="0"/>
          </w:pPr>
        </w:pPrChange>
      </w:pPr>
    </w:p>
    <w:p w14:paraId="7BB60B15" w14:textId="0E66DADF" w:rsidR="00300ACD" w:rsidRPr="00D55426" w:rsidRDefault="00300ACD" w:rsidP="002D182B">
      <w:pPr>
        <w:numPr>
          <w:ilvl w:val="0"/>
          <w:numId w:val="2"/>
        </w:numPr>
        <w:rPr>
          <w:color w:val="000000"/>
        </w:rPr>
      </w:pPr>
      <w:r w:rsidRPr="00D55426">
        <w:rPr>
          <w:color w:val="000000"/>
        </w:rPr>
        <w:t>No code</w:t>
      </w:r>
      <w:r w:rsidR="00DA1287" w:rsidRPr="00D55426">
        <w:rPr>
          <w:color w:val="000000"/>
        </w:rPr>
        <w:t xml:space="preserve"> that </w:t>
      </w:r>
      <w:r w:rsidR="00522C5F" w:rsidRPr="00D55426">
        <w:rPr>
          <w:color w:val="000000"/>
        </w:rPr>
        <w:t>has been</w:t>
      </w:r>
      <w:r w:rsidR="00DA1287" w:rsidRPr="00D55426">
        <w:rPr>
          <w:color w:val="000000"/>
        </w:rPr>
        <w:t xml:space="preserve"> developed</w:t>
      </w:r>
      <w:r w:rsidRPr="00D55426">
        <w:rPr>
          <w:color w:val="000000"/>
        </w:rPr>
        <w:t xml:space="preserve"> is currently present</w:t>
      </w:r>
      <w:r w:rsidR="00522C5F" w:rsidRPr="00D55426">
        <w:rPr>
          <w:color w:val="000000"/>
        </w:rPr>
        <w:t>.</w:t>
      </w:r>
    </w:p>
    <w:p w14:paraId="22C81794" w14:textId="1A729126" w:rsidR="00300ACD" w:rsidRPr="00D55426" w:rsidRDefault="00300ACD" w:rsidP="002D182B">
      <w:pPr>
        <w:numPr>
          <w:ilvl w:val="0"/>
          <w:numId w:val="2"/>
        </w:numPr>
        <w:rPr>
          <w:color w:val="000000"/>
        </w:rPr>
      </w:pPr>
      <w:r w:rsidRPr="00D55426">
        <w:rPr>
          <w:color w:val="000000"/>
        </w:rPr>
        <w:t xml:space="preserve">We have </w:t>
      </w:r>
      <w:r w:rsidR="00DA1287" w:rsidRPr="00D55426">
        <w:rPr>
          <w:color w:val="000000"/>
        </w:rPr>
        <w:t>base code,</w:t>
      </w:r>
      <w:r w:rsidRPr="00D55426">
        <w:rPr>
          <w:color w:val="000000"/>
        </w:rPr>
        <w:t xml:space="preserve"> but it does not compile</w:t>
      </w:r>
      <w:r w:rsidR="00DA1287" w:rsidRPr="00D55426">
        <w:rPr>
          <w:color w:val="000000"/>
        </w:rPr>
        <w:t xml:space="preserve"> at the </w:t>
      </w:r>
      <w:r w:rsidR="00522C5F" w:rsidRPr="00D55426">
        <w:rPr>
          <w:color w:val="000000"/>
        </w:rPr>
        <w:t xml:space="preserve">current </w:t>
      </w:r>
      <w:r w:rsidR="00DA1287" w:rsidRPr="00D55426">
        <w:rPr>
          <w:color w:val="000000"/>
        </w:rPr>
        <w:t>moment</w:t>
      </w:r>
      <w:r w:rsidR="00522C5F" w:rsidRPr="00D55426">
        <w:rPr>
          <w:color w:val="000000"/>
        </w:rPr>
        <w:t>.</w:t>
      </w:r>
    </w:p>
    <w:p w14:paraId="2CEDD3DA" w14:textId="001E7300" w:rsidR="00300ACD" w:rsidRPr="00D55426" w:rsidRDefault="00DA1287" w:rsidP="002D182B">
      <w:pPr>
        <w:numPr>
          <w:ilvl w:val="0"/>
          <w:numId w:val="2"/>
        </w:numPr>
        <w:rPr>
          <w:color w:val="000000"/>
        </w:rPr>
      </w:pPr>
      <w:r w:rsidRPr="00D55426">
        <w:rPr>
          <w:color w:val="000000"/>
        </w:rPr>
        <w:t>It will take time to develop an understanding of the current code once compiled</w:t>
      </w:r>
      <w:r w:rsidR="00522C5F" w:rsidRPr="00D55426">
        <w:rPr>
          <w:color w:val="000000"/>
        </w:rPr>
        <w:t>.</w:t>
      </w:r>
    </w:p>
    <w:p w14:paraId="209C98B0" w14:textId="77777777" w:rsidR="00F745CA" w:rsidRPr="00D55426" w:rsidRDefault="00F745CA" w:rsidP="002D182B">
      <w:pPr>
        <w:rPr>
          <w:color w:val="000000"/>
        </w:rPr>
      </w:pPr>
    </w:p>
    <w:p w14:paraId="329A5C59" w14:textId="77777777" w:rsidR="00F745CA" w:rsidRPr="00D55426" w:rsidDel="008F3B13" w:rsidRDefault="00F745CA" w:rsidP="002D182B">
      <w:pPr>
        <w:pStyle w:val="Heading2"/>
        <w:rPr>
          <w:del w:id="174" w:author="Jacob Briand" w:date="2022-02-22T18:06:00Z"/>
          <w:color w:val="000000"/>
        </w:rPr>
      </w:pPr>
      <w:bookmarkStart w:id="175" w:name="_Toc166397671"/>
      <w:bookmarkStart w:id="176" w:name="_Toc166398928"/>
      <w:r w:rsidRPr="00D55426">
        <w:rPr>
          <w:color w:val="000000"/>
        </w:rPr>
        <w:t>Goals and Guidelines</w:t>
      </w:r>
      <w:bookmarkEnd w:id="175"/>
      <w:bookmarkEnd w:id="176"/>
    </w:p>
    <w:p w14:paraId="67D8527E" w14:textId="77777777" w:rsidR="00F745CA" w:rsidRPr="008F3B13" w:rsidRDefault="00F745CA">
      <w:pPr>
        <w:pStyle w:val="Heading2"/>
        <w:rPr>
          <w:color w:val="000000"/>
          <w:rPrChange w:id="177" w:author="Jacob Briand" w:date="2022-02-22T18:06:00Z">
            <w:rPr/>
          </w:rPrChange>
        </w:rPr>
        <w:pPrChange w:id="178" w:author="Jacob Briand" w:date="2022-02-22T18:06:00Z">
          <w:pPr>
            <w:ind w:firstLine="0"/>
          </w:pPr>
        </w:pPrChange>
      </w:pPr>
    </w:p>
    <w:p w14:paraId="29B0442B" w14:textId="65023F1D" w:rsidR="00F105C6" w:rsidRPr="00D55426" w:rsidRDefault="00F105C6" w:rsidP="002D182B">
      <w:pPr>
        <w:numPr>
          <w:ilvl w:val="0"/>
          <w:numId w:val="2"/>
        </w:numPr>
        <w:rPr>
          <w:color w:val="000000"/>
        </w:rPr>
      </w:pPr>
      <w:r w:rsidRPr="00D55426">
        <w:rPr>
          <w:b/>
          <w:bCs/>
          <w:color w:val="000000"/>
        </w:rPr>
        <w:t>Simple by design and very intuitive</w:t>
      </w:r>
      <w:r w:rsidR="00522C5F" w:rsidRPr="00D55426">
        <w:rPr>
          <w:color w:val="000000"/>
        </w:rPr>
        <w:t>:</w:t>
      </w:r>
    </w:p>
    <w:p w14:paraId="3063B1B8" w14:textId="01E4FF7E" w:rsidR="00F105C6" w:rsidRPr="00D55426" w:rsidRDefault="00F105C6" w:rsidP="00F105C6">
      <w:pPr>
        <w:numPr>
          <w:ilvl w:val="1"/>
          <w:numId w:val="2"/>
        </w:numPr>
        <w:rPr>
          <w:color w:val="000000"/>
        </w:rPr>
      </w:pPr>
      <w:r w:rsidRPr="00D55426">
        <w:rPr>
          <w:color w:val="000000"/>
        </w:rPr>
        <w:t>We want the user to have an easy time using the application.</w:t>
      </w:r>
    </w:p>
    <w:p w14:paraId="2FD17C68" w14:textId="223C1E84" w:rsidR="00F105C6" w:rsidRPr="00D55426" w:rsidRDefault="00F105C6" w:rsidP="002D182B">
      <w:pPr>
        <w:numPr>
          <w:ilvl w:val="0"/>
          <w:numId w:val="2"/>
        </w:numPr>
        <w:rPr>
          <w:color w:val="000000"/>
        </w:rPr>
      </w:pPr>
      <w:r w:rsidRPr="00D55426">
        <w:rPr>
          <w:b/>
          <w:bCs/>
          <w:color w:val="000000"/>
        </w:rPr>
        <w:t>Fast run time of the application</w:t>
      </w:r>
      <w:r w:rsidR="00522C5F" w:rsidRPr="00D55426">
        <w:rPr>
          <w:color w:val="000000"/>
        </w:rPr>
        <w:t>:</w:t>
      </w:r>
    </w:p>
    <w:p w14:paraId="74803821" w14:textId="692E0BA0" w:rsidR="00F105C6" w:rsidRPr="00D55426" w:rsidRDefault="00F105C6" w:rsidP="00F105C6">
      <w:pPr>
        <w:numPr>
          <w:ilvl w:val="1"/>
          <w:numId w:val="2"/>
        </w:numPr>
        <w:rPr>
          <w:color w:val="000000"/>
        </w:rPr>
      </w:pPr>
      <w:r w:rsidRPr="00D55426">
        <w:rPr>
          <w:color w:val="000000"/>
        </w:rPr>
        <w:t xml:space="preserve">Waiting times for the reports to be generated is time consuming and costly. Shortening these wait times can save not only time but money. </w:t>
      </w:r>
    </w:p>
    <w:p w14:paraId="12D5B77C" w14:textId="776B85C4" w:rsidR="00F105C6" w:rsidRPr="00D55426" w:rsidRDefault="00F105C6" w:rsidP="00F105C6">
      <w:pPr>
        <w:numPr>
          <w:ilvl w:val="0"/>
          <w:numId w:val="2"/>
        </w:numPr>
        <w:rPr>
          <w:color w:val="000000"/>
        </w:rPr>
      </w:pPr>
      <w:r w:rsidRPr="00D55426">
        <w:rPr>
          <w:b/>
          <w:bCs/>
          <w:color w:val="000000"/>
        </w:rPr>
        <w:t>Generat</w:t>
      </w:r>
      <w:r w:rsidR="00E93860" w:rsidRPr="00D55426">
        <w:rPr>
          <w:b/>
          <w:bCs/>
          <w:color w:val="000000"/>
        </w:rPr>
        <w:t>ed reports are easily A</w:t>
      </w:r>
      <w:r w:rsidRPr="00D55426">
        <w:rPr>
          <w:b/>
          <w:bCs/>
          <w:color w:val="000000"/>
        </w:rPr>
        <w:t>ccessible in the file directory</w:t>
      </w:r>
      <w:r w:rsidR="00522C5F" w:rsidRPr="00D55426">
        <w:rPr>
          <w:color w:val="000000"/>
        </w:rPr>
        <w:t>:</w:t>
      </w:r>
      <w:r w:rsidRPr="00D55426">
        <w:rPr>
          <w:color w:val="000000"/>
        </w:rPr>
        <w:t xml:space="preserve"> </w:t>
      </w:r>
    </w:p>
    <w:p w14:paraId="1028FC0A" w14:textId="42647B97" w:rsidR="00E93860" w:rsidRPr="00D55426" w:rsidRDefault="00E93860" w:rsidP="00E93860">
      <w:pPr>
        <w:numPr>
          <w:ilvl w:val="1"/>
          <w:numId w:val="2"/>
        </w:numPr>
        <w:rPr>
          <w:color w:val="000000"/>
        </w:rPr>
      </w:pPr>
      <w:r w:rsidRPr="00D55426">
        <w:rPr>
          <w:color w:val="000000"/>
        </w:rPr>
        <w:t>Being abl</w:t>
      </w:r>
      <w:r w:rsidR="00947C9B" w:rsidRPr="00D55426">
        <w:rPr>
          <w:color w:val="000000"/>
        </w:rPr>
        <w:t xml:space="preserve">e to find the generated reports will allow the User to have an overall easier experience. </w:t>
      </w:r>
    </w:p>
    <w:p w14:paraId="55A77330" w14:textId="44A4E509" w:rsidR="00F105C6" w:rsidRPr="00D55426" w:rsidRDefault="00F105C6" w:rsidP="00F105C6">
      <w:pPr>
        <w:numPr>
          <w:ilvl w:val="0"/>
          <w:numId w:val="2"/>
        </w:numPr>
        <w:ind w:left="720" w:hanging="480"/>
        <w:rPr>
          <w:color w:val="000000"/>
        </w:rPr>
      </w:pPr>
      <w:r w:rsidRPr="00D55426">
        <w:rPr>
          <w:b/>
          <w:bCs/>
          <w:color w:val="000000"/>
        </w:rPr>
        <w:t>The application does not consume memory</w:t>
      </w:r>
      <w:r w:rsidR="00522C5F" w:rsidRPr="00D55426">
        <w:rPr>
          <w:color w:val="000000"/>
        </w:rPr>
        <w:t>:</w:t>
      </w:r>
    </w:p>
    <w:p w14:paraId="0F549AE1" w14:textId="16F31F0A" w:rsidR="00F745CA" w:rsidRPr="00D55426" w:rsidRDefault="00947C9B" w:rsidP="00947C9B">
      <w:pPr>
        <w:numPr>
          <w:ilvl w:val="1"/>
          <w:numId w:val="2"/>
        </w:numPr>
        <w:rPr>
          <w:color w:val="000000"/>
        </w:rPr>
      </w:pPr>
      <w:r w:rsidRPr="00D55426">
        <w:rPr>
          <w:color w:val="000000"/>
        </w:rPr>
        <w:t xml:space="preserve">Not consuming too much memory is essential for allowing the User to use the application as much as they please with little issue. </w:t>
      </w:r>
    </w:p>
    <w:p w14:paraId="560367AD" w14:textId="31E0A273" w:rsidR="00AA722B" w:rsidRPr="00D55426" w:rsidRDefault="00F745CA" w:rsidP="00DA714B">
      <w:pPr>
        <w:pStyle w:val="Heading2"/>
        <w:rPr>
          <w:color w:val="000000"/>
        </w:rPr>
      </w:pPr>
      <w:bookmarkStart w:id="179" w:name="_Toc166397672"/>
      <w:bookmarkStart w:id="180" w:name="_Toc166398929"/>
      <w:r w:rsidRPr="00D55426">
        <w:rPr>
          <w:color w:val="000000"/>
        </w:rPr>
        <w:lastRenderedPageBreak/>
        <w:t>Development Methods</w:t>
      </w:r>
      <w:bookmarkEnd w:id="179"/>
      <w:bookmarkEnd w:id="180"/>
    </w:p>
    <w:p w14:paraId="3D9C0A38" w14:textId="74318E3A" w:rsidR="00AA722B" w:rsidDel="00A27A45" w:rsidRDefault="00AA722B" w:rsidP="00A27A45">
      <w:pPr>
        <w:rPr>
          <w:del w:id="181" w:author="Jacob Briand" w:date="2022-02-22T19:02:00Z"/>
          <w:color w:val="000000"/>
        </w:rPr>
      </w:pPr>
      <w:r w:rsidRPr="00D55426">
        <w:rPr>
          <w:color w:val="000000"/>
        </w:rPr>
        <w:t xml:space="preserve">The </w:t>
      </w:r>
      <w:r w:rsidR="00DA714B" w:rsidRPr="00D55426">
        <w:rPr>
          <w:color w:val="000000"/>
        </w:rPr>
        <w:t>method used is known as the Waterfall Development Method. This method consists of sequential phases that each focus on specific tasks. Before the next phase in the project can be focused on, the current phase must be completed.</w:t>
      </w:r>
    </w:p>
    <w:p w14:paraId="2C2A3E48" w14:textId="77777777" w:rsidR="00A27A45" w:rsidRPr="00D55426" w:rsidRDefault="00A27A45" w:rsidP="002D182B">
      <w:pPr>
        <w:rPr>
          <w:ins w:id="182" w:author="Jacob Briand" w:date="2022-02-22T19:02:00Z"/>
          <w:color w:val="000000"/>
        </w:rPr>
      </w:pPr>
    </w:p>
    <w:p w14:paraId="53147874" w14:textId="03353CF8" w:rsidR="00F745CA" w:rsidRPr="00D55426" w:rsidDel="00A27A45" w:rsidRDefault="00F745CA" w:rsidP="002D182B">
      <w:pPr>
        <w:rPr>
          <w:del w:id="183" w:author="Jacob Briand" w:date="2022-02-22T19:02:00Z"/>
          <w:color w:val="000000"/>
        </w:rPr>
      </w:pPr>
    </w:p>
    <w:p w14:paraId="2C70A9B9" w14:textId="792BD774" w:rsidR="006B4A88" w:rsidRPr="00D55426" w:rsidDel="00A27A45" w:rsidRDefault="006B4A88" w:rsidP="002D182B">
      <w:pPr>
        <w:rPr>
          <w:del w:id="184" w:author="Jacob Briand" w:date="2022-02-22T19:02:00Z"/>
          <w:color w:val="000000"/>
        </w:rPr>
      </w:pPr>
    </w:p>
    <w:p w14:paraId="21F5654B" w14:textId="77777777" w:rsidR="006B4A88" w:rsidRPr="00D55426" w:rsidRDefault="006B4A88" w:rsidP="00A27A45">
      <w:pPr>
        <w:rPr>
          <w:color w:val="000000"/>
        </w:rPr>
      </w:pPr>
    </w:p>
    <w:p w14:paraId="535DDA33" w14:textId="77777777" w:rsidR="00F745CA" w:rsidRPr="00D55426" w:rsidDel="00A27A45" w:rsidRDefault="00F745CA" w:rsidP="00F745CA">
      <w:pPr>
        <w:pStyle w:val="Heading1"/>
        <w:rPr>
          <w:del w:id="185" w:author="Jacob Briand" w:date="2022-02-22T19:02:00Z"/>
          <w:color w:val="000000"/>
        </w:rPr>
      </w:pPr>
      <w:bookmarkStart w:id="186" w:name="_Toc166397673"/>
      <w:bookmarkStart w:id="187" w:name="_Toc166398930"/>
      <w:r w:rsidRPr="00D55426">
        <w:rPr>
          <w:color w:val="000000"/>
        </w:rPr>
        <w:t>Architectural Strategies</w:t>
      </w:r>
      <w:bookmarkEnd w:id="186"/>
      <w:bookmarkEnd w:id="187"/>
    </w:p>
    <w:p w14:paraId="5288AB1F" w14:textId="77777777" w:rsidR="00F745CA" w:rsidRPr="00A27A45" w:rsidDel="00A27A45" w:rsidRDefault="00F745CA">
      <w:pPr>
        <w:pStyle w:val="Heading1"/>
        <w:rPr>
          <w:del w:id="188" w:author="Jacob Briand" w:date="2022-02-22T19:02:00Z"/>
          <w:color w:val="000000"/>
          <w:rPrChange w:id="189" w:author="Jacob Briand" w:date="2022-02-22T19:02:00Z">
            <w:rPr>
              <w:del w:id="190" w:author="Jacob Briand" w:date="2022-02-22T19:02:00Z"/>
            </w:rPr>
          </w:rPrChange>
        </w:rPr>
        <w:pPrChange w:id="191" w:author="Jacob Briand" w:date="2022-02-22T19:02:00Z">
          <w:pPr/>
        </w:pPrChange>
      </w:pPr>
    </w:p>
    <w:p w14:paraId="6019A0DF" w14:textId="6A140080" w:rsidR="00F745CA" w:rsidRPr="00D55426" w:rsidDel="00A27A45" w:rsidRDefault="00F745CA">
      <w:pPr>
        <w:pStyle w:val="Heading1"/>
        <w:rPr>
          <w:del w:id="192" w:author="Jacob Briand" w:date="2022-02-22T19:02:00Z"/>
        </w:rPr>
        <w:pPrChange w:id="193" w:author="Jacob Briand" w:date="2022-02-22T19:02:00Z">
          <w:pPr/>
        </w:pPrChange>
      </w:pPr>
      <w:del w:id="194" w:author="Jacob Briand" w:date="2022-02-22T19:02:00Z">
        <w:r w:rsidRPr="00D55426" w:rsidDel="00A27A45">
          <w:rPr>
            <w:highlight w:val="green"/>
          </w:rPr>
          <w:delText>Describe any design decisions</w:delText>
        </w:r>
        <w:r w:rsidRPr="00D55426" w:rsidDel="00A27A45">
          <w:delText xml:space="preserve"> and/or strategies </w:delText>
        </w:r>
        <w:r w:rsidRPr="00D55426" w:rsidDel="00A27A45">
          <w:rPr>
            <w:highlight w:val="green"/>
          </w:rPr>
          <w:delText>that affect the overall organization of the system</w:delText>
        </w:r>
        <w:r w:rsidRPr="00D55426" w:rsidDel="00A27A45">
          <w:delText xml:space="preserve"> and its higher-level structures. </w:delText>
        </w:r>
        <w:r w:rsidRPr="00D55426" w:rsidDel="00A27A45">
          <w:rPr>
            <w:highlight w:val="green"/>
          </w:rPr>
          <w:delText>These strategies should provide insight into the key</w:delText>
        </w:r>
        <w:r w:rsidRPr="00D55426" w:rsidDel="00A27A45">
          <w:delText xml:space="preserve"> abstractions and </w:delText>
        </w:r>
        <w:r w:rsidRPr="00D55426" w:rsidDel="00A27A45">
          <w:rPr>
            <w:highlight w:val="green"/>
          </w:rPr>
          <w:delText>mechanisms used in the system architecture</w:delText>
        </w:r>
        <w:r w:rsidRPr="00D55426" w:rsidDel="00A27A45">
          <w:delText xml:space="preserve">. </w:delText>
        </w:r>
        <w:r w:rsidRPr="00D55426" w:rsidDel="00A27A45">
          <w:rPr>
            <w:highlight w:val="green"/>
          </w:rPr>
          <w:delText>Describe the reasoning employed for each decision</w:delText>
        </w:r>
        <w:r w:rsidRPr="00D55426" w:rsidDel="00A27A45">
          <w:delText xml:space="preserve"> and/or strategy (possibly referring to previously stated design goals and principles) and how any design goals or priorities were balanced or traded-off. Such decisions might concern (but are not limited to) things like the following:</w:delText>
        </w:r>
      </w:del>
    </w:p>
    <w:p w14:paraId="523D7855" w14:textId="77777777" w:rsidR="00F745CA" w:rsidRPr="00D55426" w:rsidRDefault="00F745CA">
      <w:pPr>
        <w:pStyle w:val="Heading1"/>
        <w:pPrChange w:id="195" w:author="Jacob Briand" w:date="2022-02-22T19:02:00Z">
          <w:pPr/>
        </w:pPrChange>
      </w:pPr>
    </w:p>
    <w:p w14:paraId="1B3E2F3F" w14:textId="07D1DCBF" w:rsidR="00F745CA" w:rsidRDefault="00F745CA" w:rsidP="002D182B">
      <w:pPr>
        <w:numPr>
          <w:ilvl w:val="0"/>
          <w:numId w:val="2"/>
        </w:numPr>
        <w:rPr>
          <w:ins w:id="196" w:author="Jacob Briand" w:date="2022-02-22T18:55:00Z"/>
          <w:color w:val="000000"/>
        </w:rPr>
      </w:pPr>
      <w:del w:id="197" w:author="Jacob Briand" w:date="2022-02-22T18:55:00Z">
        <w:r w:rsidRPr="00A27A45" w:rsidDel="00B6556C">
          <w:rPr>
            <w:b/>
            <w:bCs/>
            <w:color w:val="000000"/>
            <w:highlight w:val="green"/>
            <w:rPrChange w:id="198" w:author="Jacob Briand" w:date="2022-02-22T19:01:00Z">
              <w:rPr>
                <w:color w:val="000000"/>
                <w:highlight w:val="green"/>
              </w:rPr>
            </w:rPrChange>
          </w:rPr>
          <w:delText>Use of a particular type of product</w:delText>
        </w:r>
      </w:del>
      <w:ins w:id="199" w:author="Jacob Briand" w:date="2022-02-22T18:55:00Z">
        <w:r w:rsidR="00B6556C" w:rsidRPr="00A27A45">
          <w:rPr>
            <w:b/>
            <w:bCs/>
            <w:color w:val="000000"/>
            <w:rPrChange w:id="200" w:author="Jacob Briand" w:date="2022-02-22T19:01:00Z">
              <w:rPr>
                <w:color w:val="000000"/>
              </w:rPr>
            </w:rPrChange>
          </w:rPr>
          <w:t>Particula</w:t>
        </w:r>
      </w:ins>
      <w:ins w:id="201" w:author="Jacob Briand" w:date="2022-02-22T18:56:00Z">
        <w:r w:rsidR="00B6556C" w:rsidRPr="00A27A45">
          <w:rPr>
            <w:b/>
            <w:bCs/>
            <w:color w:val="000000"/>
            <w:rPrChange w:id="202" w:author="Jacob Briand" w:date="2022-02-22T19:01:00Z">
              <w:rPr>
                <w:color w:val="000000"/>
              </w:rPr>
            </w:rPrChange>
          </w:rPr>
          <w:t>r Product Used</w:t>
        </w:r>
      </w:ins>
      <w:ins w:id="203" w:author="Jacob Briand" w:date="2022-02-22T19:01:00Z">
        <w:r w:rsidR="00A27A45">
          <w:rPr>
            <w:color w:val="000000"/>
          </w:rPr>
          <w:t>:</w:t>
        </w:r>
      </w:ins>
      <w:del w:id="204" w:author="Jacob Briand" w:date="2022-02-22T19:01:00Z">
        <w:r w:rsidRPr="00D55426" w:rsidDel="00A27A45">
          <w:rPr>
            <w:color w:val="000000"/>
          </w:rPr>
          <w:delText xml:space="preserve"> (programming language, database, library, etc. ...)</w:delText>
        </w:r>
      </w:del>
    </w:p>
    <w:p w14:paraId="358C0170" w14:textId="32E0885B" w:rsidR="00B6556C" w:rsidRDefault="00B6556C" w:rsidP="00B6556C">
      <w:pPr>
        <w:numPr>
          <w:ilvl w:val="1"/>
          <w:numId w:val="2"/>
        </w:numPr>
        <w:rPr>
          <w:ins w:id="205" w:author="Jacob Briand" w:date="2022-02-22T18:56:00Z"/>
          <w:color w:val="000000"/>
        </w:rPr>
      </w:pPr>
      <w:ins w:id="206" w:author="Jacob Briand" w:date="2022-02-22T18:56:00Z">
        <w:r>
          <w:rPr>
            <w:color w:val="000000"/>
          </w:rPr>
          <w:t xml:space="preserve">C++ is the </w:t>
        </w:r>
      </w:ins>
      <w:ins w:id="207" w:author="Jacob Briand" w:date="2022-02-22T18:57:00Z">
        <w:r>
          <w:rPr>
            <w:color w:val="000000"/>
          </w:rPr>
          <w:t>M</w:t>
        </w:r>
      </w:ins>
      <w:ins w:id="208" w:author="Jacob Briand" w:date="2022-02-22T18:56:00Z">
        <w:r>
          <w:rPr>
            <w:color w:val="000000"/>
          </w:rPr>
          <w:t xml:space="preserve">ain </w:t>
        </w:r>
      </w:ins>
      <w:ins w:id="209" w:author="Jacob Briand" w:date="2022-02-22T18:57:00Z">
        <w:r>
          <w:rPr>
            <w:color w:val="000000"/>
          </w:rPr>
          <w:t>P</w:t>
        </w:r>
      </w:ins>
      <w:ins w:id="210" w:author="Jacob Briand" w:date="2022-02-22T18:56:00Z">
        <w:r>
          <w:rPr>
            <w:color w:val="000000"/>
          </w:rPr>
          <w:t xml:space="preserve">rogramming </w:t>
        </w:r>
      </w:ins>
      <w:ins w:id="211" w:author="Jacob Briand" w:date="2022-02-22T18:57:00Z">
        <w:r>
          <w:rPr>
            <w:color w:val="000000"/>
          </w:rPr>
          <w:t>L</w:t>
        </w:r>
      </w:ins>
      <w:ins w:id="212" w:author="Jacob Briand" w:date="2022-02-22T18:56:00Z">
        <w:r>
          <w:rPr>
            <w:color w:val="000000"/>
          </w:rPr>
          <w:t>anguage</w:t>
        </w:r>
      </w:ins>
    </w:p>
    <w:p w14:paraId="17827793" w14:textId="62E797D1" w:rsidR="00B6556C" w:rsidRDefault="00B6556C" w:rsidP="00B6556C">
      <w:pPr>
        <w:numPr>
          <w:ilvl w:val="1"/>
          <w:numId w:val="2"/>
        </w:numPr>
        <w:rPr>
          <w:ins w:id="213" w:author="Jacob Briand" w:date="2022-02-22T18:57:00Z"/>
          <w:color w:val="000000"/>
        </w:rPr>
      </w:pPr>
      <w:ins w:id="214" w:author="Jacob Briand" w:date="2022-02-22T18:56:00Z">
        <w:r>
          <w:rPr>
            <w:color w:val="000000"/>
          </w:rPr>
          <w:t xml:space="preserve">Boosted Libraries </w:t>
        </w:r>
      </w:ins>
      <w:ins w:id="215" w:author="Jacob Briand" w:date="2022-02-22T18:57:00Z">
        <w:r>
          <w:rPr>
            <w:color w:val="000000"/>
          </w:rPr>
          <w:t xml:space="preserve">U </w:t>
        </w:r>
      </w:ins>
      <w:ins w:id="216" w:author="Jacob Briand" w:date="2022-02-22T18:56:00Z">
        <w:r>
          <w:rPr>
            <w:color w:val="000000"/>
          </w:rPr>
          <w:t>sing C++</w:t>
        </w:r>
      </w:ins>
    </w:p>
    <w:p w14:paraId="225A4D77" w14:textId="5F55F138" w:rsidR="00B6556C" w:rsidRDefault="00B6556C" w:rsidP="00B6556C">
      <w:pPr>
        <w:numPr>
          <w:ilvl w:val="1"/>
          <w:numId w:val="2"/>
        </w:numPr>
        <w:rPr>
          <w:ins w:id="217" w:author="Jacob Briand" w:date="2022-02-22T18:56:00Z"/>
          <w:color w:val="000000"/>
        </w:rPr>
      </w:pPr>
      <w:ins w:id="218" w:author="Jacob Briand" w:date="2022-02-22T18:57:00Z">
        <w:r>
          <w:rPr>
            <w:color w:val="000000"/>
          </w:rPr>
          <w:t>Visual Studio Integrated Libraries</w:t>
        </w:r>
      </w:ins>
    </w:p>
    <w:p w14:paraId="284B1348" w14:textId="6268AE3A" w:rsidR="00B6556C" w:rsidRPr="00D55426" w:rsidRDefault="00B6556C">
      <w:pPr>
        <w:numPr>
          <w:ilvl w:val="1"/>
          <w:numId w:val="2"/>
        </w:numPr>
        <w:rPr>
          <w:color w:val="000000"/>
        </w:rPr>
        <w:pPrChange w:id="219" w:author="Jacob Briand" w:date="2022-02-22T18:55:00Z">
          <w:pPr>
            <w:numPr>
              <w:numId w:val="2"/>
            </w:numPr>
            <w:tabs>
              <w:tab w:val="num" w:pos="600"/>
            </w:tabs>
            <w:ind w:left="600" w:hanging="360"/>
          </w:pPr>
        </w:pPrChange>
      </w:pPr>
      <w:proofErr w:type="spellStart"/>
      <w:ins w:id="220" w:author="Jacob Briand" w:date="2022-02-22T18:56:00Z">
        <w:r>
          <w:rPr>
            <w:color w:val="000000"/>
          </w:rPr>
          <w:t>BitBucket</w:t>
        </w:r>
        <w:proofErr w:type="spellEnd"/>
        <w:r>
          <w:rPr>
            <w:color w:val="000000"/>
          </w:rPr>
          <w:t>/Git Hub</w:t>
        </w:r>
      </w:ins>
    </w:p>
    <w:p w14:paraId="3BA7399C" w14:textId="414CCD03" w:rsidR="00F745CA" w:rsidRPr="00B6556C" w:rsidRDefault="00F745CA" w:rsidP="002D182B">
      <w:pPr>
        <w:numPr>
          <w:ilvl w:val="0"/>
          <w:numId w:val="2"/>
        </w:numPr>
        <w:rPr>
          <w:ins w:id="221" w:author="Jacob Briand" w:date="2022-02-22T18:57:00Z"/>
          <w:color w:val="000000"/>
          <w:rPrChange w:id="222" w:author="Jacob Briand" w:date="2022-02-22T18:57:00Z">
            <w:rPr>
              <w:ins w:id="223" w:author="Jacob Briand" w:date="2022-02-22T18:57:00Z"/>
              <w:color w:val="000000"/>
              <w:highlight w:val="green"/>
            </w:rPr>
          </w:rPrChange>
        </w:rPr>
      </w:pPr>
      <w:r w:rsidRPr="00A27A45">
        <w:rPr>
          <w:b/>
          <w:bCs/>
          <w:color w:val="000000"/>
          <w:rPrChange w:id="224" w:author="Jacob Briand" w:date="2022-02-22T19:01:00Z">
            <w:rPr>
              <w:color w:val="000000"/>
              <w:highlight w:val="green"/>
            </w:rPr>
          </w:rPrChange>
        </w:rPr>
        <w:t xml:space="preserve">Reuse of </w:t>
      </w:r>
      <w:ins w:id="225" w:author="Jacob Briand" w:date="2022-02-22T19:01:00Z">
        <w:r w:rsidR="00A27A45">
          <w:rPr>
            <w:b/>
            <w:bCs/>
            <w:color w:val="000000"/>
          </w:rPr>
          <w:t>E</w:t>
        </w:r>
      </w:ins>
      <w:del w:id="226" w:author="Jacob Briand" w:date="2022-02-22T19:01:00Z">
        <w:r w:rsidRPr="00A27A45" w:rsidDel="00A27A45">
          <w:rPr>
            <w:b/>
            <w:bCs/>
            <w:color w:val="000000"/>
            <w:rPrChange w:id="227" w:author="Jacob Briand" w:date="2022-02-22T19:01:00Z">
              <w:rPr>
                <w:color w:val="000000"/>
                <w:highlight w:val="green"/>
              </w:rPr>
            </w:rPrChange>
          </w:rPr>
          <w:delText>e</w:delText>
        </w:r>
      </w:del>
      <w:r w:rsidRPr="00A27A45">
        <w:rPr>
          <w:b/>
          <w:bCs/>
          <w:color w:val="000000"/>
          <w:rPrChange w:id="228" w:author="Jacob Briand" w:date="2022-02-22T19:01:00Z">
            <w:rPr>
              <w:color w:val="000000"/>
              <w:highlight w:val="green"/>
            </w:rPr>
          </w:rPrChange>
        </w:rPr>
        <w:t xml:space="preserve">xisting </w:t>
      </w:r>
      <w:ins w:id="229" w:author="Jacob Briand" w:date="2022-02-22T19:01:00Z">
        <w:r w:rsidR="00A27A45">
          <w:rPr>
            <w:b/>
            <w:bCs/>
            <w:color w:val="000000"/>
          </w:rPr>
          <w:t>S</w:t>
        </w:r>
      </w:ins>
      <w:del w:id="230" w:author="Jacob Briand" w:date="2022-02-22T19:01:00Z">
        <w:r w:rsidRPr="00A27A45" w:rsidDel="00A27A45">
          <w:rPr>
            <w:b/>
            <w:bCs/>
            <w:color w:val="000000"/>
            <w:rPrChange w:id="231" w:author="Jacob Briand" w:date="2022-02-22T19:01:00Z">
              <w:rPr>
                <w:color w:val="000000"/>
                <w:highlight w:val="green"/>
              </w:rPr>
            </w:rPrChange>
          </w:rPr>
          <w:delText>s</w:delText>
        </w:r>
      </w:del>
      <w:r w:rsidRPr="00A27A45">
        <w:rPr>
          <w:b/>
          <w:bCs/>
          <w:color w:val="000000"/>
          <w:rPrChange w:id="232" w:author="Jacob Briand" w:date="2022-02-22T19:01:00Z">
            <w:rPr>
              <w:color w:val="000000"/>
              <w:highlight w:val="green"/>
            </w:rPr>
          </w:rPrChange>
        </w:rPr>
        <w:t xml:space="preserve">oftware </w:t>
      </w:r>
      <w:ins w:id="233" w:author="Jacob Briand" w:date="2022-02-22T19:01:00Z">
        <w:r w:rsidR="00A27A45">
          <w:rPr>
            <w:b/>
            <w:bCs/>
            <w:color w:val="000000"/>
          </w:rPr>
          <w:t>C</w:t>
        </w:r>
      </w:ins>
      <w:del w:id="234" w:author="Jacob Briand" w:date="2022-02-22T19:01:00Z">
        <w:r w:rsidRPr="00A27A45" w:rsidDel="00A27A45">
          <w:rPr>
            <w:b/>
            <w:bCs/>
            <w:color w:val="000000"/>
            <w:rPrChange w:id="235" w:author="Jacob Briand" w:date="2022-02-22T19:01:00Z">
              <w:rPr>
                <w:color w:val="000000"/>
                <w:highlight w:val="green"/>
              </w:rPr>
            </w:rPrChange>
          </w:rPr>
          <w:delText>c</w:delText>
        </w:r>
      </w:del>
      <w:r w:rsidRPr="00A27A45">
        <w:rPr>
          <w:b/>
          <w:bCs/>
          <w:color w:val="000000"/>
          <w:rPrChange w:id="236" w:author="Jacob Briand" w:date="2022-02-22T19:01:00Z">
            <w:rPr>
              <w:color w:val="000000"/>
              <w:highlight w:val="green"/>
            </w:rPr>
          </w:rPrChange>
        </w:rPr>
        <w:t>omponents</w:t>
      </w:r>
      <w:ins w:id="237" w:author="Jacob Briand" w:date="2022-02-22T18:57:00Z">
        <w:r w:rsidR="00B6556C" w:rsidRPr="00B6556C">
          <w:rPr>
            <w:color w:val="000000"/>
            <w:rPrChange w:id="238" w:author="Jacob Briand" w:date="2022-02-22T18:57:00Z">
              <w:rPr>
                <w:color w:val="000000"/>
                <w:highlight w:val="green"/>
              </w:rPr>
            </w:rPrChange>
          </w:rPr>
          <w:t>:</w:t>
        </w:r>
      </w:ins>
      <w:r w:rsidRPr="00B6556C">
        <w:rPr>
          <w:color w:val="000000"/>
          <w:rPrChange w:id="239" w:author="Jacob Briand" w:date="2022-02-22T18:57:00Z">
            <w:rPr>
              <w:color w:val="000000"/>
              <w:highlight w:val="green"/>
            </w:rPr>
          </w:rPrChange>
        </w:rPr>
        <w:t xml:space="preserve"> </w:t>
      </w:r>
      <w:del w:id="240" w:author="Jacob Briand" w:date="2022-02-22T18:58:00Z">
        <w:r w:rsidRPr="00B6556C" w:rsidDel="00B6556C">
          <w:rPr>
            <w:color w:val="000000"/>
            <w:rPrChange w:id="241" w:author="Jacob Briand" w:date="2022-02-22T18:57:00Z">
              <w:rPr>
                <w:color w:val="000000"/>
                <w:highlight w:val="green"/>
              </w:rPr>
            </w:rPrChange>
          </w:rPr>
          <w:delText>to implement various parts/features of the system</w:delText>
        </w:r>
      </w:del>
    </w:p>
    <w:p w14:paraId="19EB78A5" w14:textId="2AE78344" w:rsidR="00B6556C" w:rsidRPr="00B6556C" w:rsidRDefault="00B6556C">
      <w:pPr>
        <w:numPr>
          <w:ilvl w:val="1"/>
          <w:numId w:val="2"/>
        </w:numPr>
        <w:rPr>
          <w:color w:val="000000"/>
          <w:rPrChange w:id="242" w:author="Jacob Briand" w:date="2022-02-22T18:57:00Z">
            <w:rPr>
              <w:color w:val="000000"/>
              <w:highlight w:val="green"/>
            </w:rPr>
          </w:rPrChange>
        </w:rPr>
        <w:pPrChange w:id="243" w:author="Jacob Briand" w:date="2022-02-22T18:57:00Z">
          <w:pPr>
            <w:numPr>
              <w:numId w:val="2"/>
            </w:numPr>
            <w:tabs>
              <w:tab w:val="num" w:pos="600"/>
            </w:tabs>
            <w:ind w:left="600" w:hanging="360"/>
          </w:pPr>
        </w:pPrChange>
      </w:pPr>
      <w:ins w:id="244" w:author="Jacob Briand" w:date="2022-02-22T18:57:00Z">
        <w:r w:rsidRPr="00B6556C">
          <w:rPr>
            <w:color w:val="000000"/>
            <w:rPrChange w:id="245" w:author="Jacob Briand" w:date="2022-02-22T18:57:00Z">
              <w:rPr>
                <w:color w:val="000000"/>
                <w:highlight w:val="green"/>
              </w:rPr>
            </w:rPrChange>
          </w:rPr>
          <w:t xml:space="preserve">The </w:t>
        </w:r>
        <w:r>
          <w:rPr>
            <w:color w:val="000000"/>
          </w:rPr>
          <w:t>current software update will include the pre</w:t>
        </w:r>
      </w:ins>
      <w:ins w:id="246" w:author="Jacob Briand" w:date="2022-02-22T18:58:00Z">
        <w:r>
          <w:rPr>
            <w:color w:val="000000"/>
          </w:rPr>
          <w:t>vious team’s code.</w:t>
        </w:r>
      </w:ins>
    </w:p>
    <w:p w14:paraId="1959F894" w14:textId="414E7FFF" w:rsidR="00F745CA" w:rsidRPr="00B6556C" w:rsidRDefault="00F745CA" w:rsidP="002D182B">
      <w:pPr>
        <w:numPr>
          <w:ilvl w:val="0"/>
          <w:numId w:val="2"/>
        </w:numPr>
        <w:rPr>
          <w:ins w:id="247" w:author="Jacob Briand" w:date="2022-02-22T18:58:00Z"/>
          <w:color w:val="000000"/>
          <w:rPrChange w:id="248" w:author="Jacob Briand" w:date="2022-02-22T18:58:00Z">
            <w:rPr>
              <w:ins w:id="249" w:author="Jacob Briand" w:date="2022-02-22T18:58:00Z"/>
              <w:color w:val="000000"/>
              <w:highlight w:val="green"/>
            </w:rPr>
          </w:rPrChange>
        </w:rPr>
      </w:pPr>
      <w:r w:rsidRPr="00A27A45">
        <w:rPr>
          <w:b/>
          <w:bCs/>
          <w:color w:val="000000"/>
          <w:rPrChange w:id="250" w:author="Jacob Briand" w:date="2022-02-22T19:01:00Z">
            <w:rPr>
              <w:color w:val="000000"/>
              <w:highlight w:val="green"/>
            </w:rPr>
          </w:rPrChange>
        </w:rPr>
        <w:t xml:space="preserve">Future </w:t>
      </w:r>
      <w:ins w:id="251" w:author="Jacob Briand" w:date="2022-02-22T19:01:00Z">
        <w:r w:rsidR="00A27A45">
          <w:rPr>
            <w:b/>
            <w:bCs/>
            <w:color w:val="000000"/>
          </w:rPr>
          <w:t>P</w:t>
        </w:r>
      </w:ins>
      <w:del w:id="252" w:author="Jacob Briand" w:date="2022-02-22T19:01:00Z">
        <w:r w:rsidRPr="00A27A45" w:rsidDel="00A27A45">
          <w:rPr>
            <w:b/>
            <w:bCs/>
            <w:color w:val="000000"/>
            <w:rPrChange w:id="253" w:author="Jacob Briand" w:date="2022-02-22T19:01:00Z">
              <w:rPr>
                <w:color w:val="000000"/>
                <w:highlight w:val="green"/>
              </w:rPr>
            </w:rPrChange>
          </w:rPr>
          <w:delText>p</w:delText>
        </w:r>
      </w:del>
      <w:r w:rsidRPr="00A27A45">
        <w:rPr>
          <w:b/>
          <w:bCs/>
          <w:color w:val="000000"/>
          <w:rPrChange w:id="254" w:author="Jacob Briand" w:date="2022-02-22T19:01:00Z">
            <w:rPr>
              <w:color w:val="000000"/>
              <w:highlight w:val="green"/>
            </w:rPr>
          </w:rPrChange>
        </w:rPr>
        <w:t xml:space="preserve">lans for </w:t>
      </w:r>
      <w:ins w:id="255" w:author="Jacob Briand" w:date="2022-02-22T19:01:00Z">
        <w:r w:rsidR="00A27A45">
          <w:rPr>
            <w:b/>
            <w:bCs/>
            <w:color w:val="000000"/>
          </w:rPr>
          <w:t>E</w:t>
        </w:r>
      </w:ins>
      <w:del w:id="256" w:author="Jacob Briand" w:date="2022-02-22T19:01:00Z">
        <w:r w:rsidRPr="00A27A45" w:rsidDel="00A27A45">
          <w:rPr>
            <w:b/>
            <w:bCs/>
            <w:color w:val="000000"/>
            <w:rPrChange w:id="257" w:author="Jacob Briand" w:date="2022-02-22T19:01:00Z">
              <w:rPr>
                <w:color w:val="000000"/>
                <w:highlight w:val="green"/>
              </w:rPr>
            </w:rPrChange>
          </w:rPr>
          <w:delText>e</w:delText>
        </w:r>
      </w:del>
      <w:r w:rsidRPr="00A27A45">
        <w:rPr>
          <w:b/>
          <w:bCs/>
          <w:color w:val="000000"/>
          <w:rPrChange w:id="258" w:author="Jacob Briand" w:date="2022-02-22T19:01:00Z">
            <w:rPr>
              <w:color w:val="000000"/>
              <w:highlight w:val="green"/>
            </w:rPr>
          </w:rPrChange>
        </w:rPr>
        <w:t xml:space="preserve">xtending </w:t>
      </w:r>
      <w:ins w:id="259" w:author="Jacob Briand" w:date="2022-02-22T19:02:00Z">
        <w:r w:rsidR="00A27A45">
          <w:rPr>
            <w:b/>
            <w:bCs/>
            <w:color w:val="000000"/>
          </w:rPr>
          <w:t>o</w:t>
        </w:r>
      </w:ins>
      <w:del w:id="260" w:author="Jacob Briand" w:date="2022-02-22T19:02:00Z">
        <w:r w:rsidRPr="00A27A45" w:rsidDel="00A27A45">
          <w:rPr>
            <w:b/>
            <w:bCs/>
            <w:color w:val="000000"/>
            <w:rPrChange w:id="261" w:author="Jacob Briand" w:date="2022-02-22T19:01:00Z">
              <w:rPr>
                <w:color w:val="000000"/>
                <w:highlight w:val="green"/>
              </w:rPr>
            </w:rPrChange>
          </w:rPr>
          <w:delText>o</w:delText>
        </w:r>
      </w:del>
      <w:r w:rsidRPr="00A27A45">
        <w:rPr>
          <w:b/>
          <w:bCs/>
          <w:color w:val="000000"/>
          <w:rPrChange w:id="262" w:author="Jacob Briand" w:date="2022-02-22T19:01:00Z">
            <w:rPr>
              <w:color w:val="000000"/>
              <w:highlight w:val="green"/>
            </w:rPr>
          </w:rPrChange>
        </w:rPr>
        <w:t xml:space="preserve">r </w:t>
      </w:r>
      <w:ins w:id="263" w:author="Jacob Briand" w:date="2022-02-22T19:02:00Z">
        <w:r w:rsidR="00A27A45">
          <w:rPr>
            <w:b/>
            <w:bCs/>
            <w:color w:val="000000"/>
          </w:rPr>
          <w:t>E</w:t>
        </w:r>
      </w:ins>
      <w:del w:id="264" w:author="Jacob Briand" w:date="2022-02-22T19:02:00Z">
        <w:r w:rsidRPr="00A27A45" w:rsidDel="00A27A45">
          <w:rPr>
            <w:b/>
            <w:bCs/>
            <w:color w:val="000000"/>
            <w:rPrChange w:id="265" w:author="Jacob Briand" w:date="2022-02-22T19:01:00Z">
              <w:rPr>
                <w:color w:val="000000"/>
                <w:highlight w:val="green"/>
              </w:rPr>
            </w:rPrChange>
          </w:rPr>
          <w:delText>e</w:delText>
        </w:r>
      </w:del>
      <w:r w:rsidRPr="00A27A45">
        <w:rPr>
          <w:b/>
          <w:bCs/>
          <w:color w:val="000000"/>
          <w:rPrChange w:id="266" w:author="Jacob Briand" w:date="2022-02-22T19:01:00Z">
            <w:rPr>
              <w:color w:val="000000"/>
              <w:highlight w:val="green"/>
            </w:rPr>
          </w:rPrChange>
        </w:rPr>
        <w:t xml:space="preserve">nhancing </w:t>
      </w:r>
      <w:ins w:id="267" w:author="Jacob Briand" w:date="2022-02-22T19:02:00Z">
        <w:r w:rsidR="00A27A45">
          <w:rPr>
            <w:b/>
            <w:bCs/>
            <w:color w:val="000000"/>
          </w:rPr>
          <w:t>t</w:t>
        </w:r>
      </w:ins>
      <w:del w:id="268" w:author="Jacob Briand" w:date="2022-02-22T19:02:00Z">
        <w:r w:rsidRPr="00A27A45" w:rsidDel="00A27A45">
          <w:rPr>
            <w:b/>
            <w:bCs/>
            <w:color w:val="000000"/>
            <w:rPrChange w:id="269" w:author="Jacob Briand" w:date="2022-02-22T19:01:00Z">
              <w:rPr>
                <w:color w:val="000000"/>
                <w:highlight w:val="green"/>
              </w:rPr>
            </w:rPrChange>
          </w:rPr>
          <w:delText>t</w:delText>
        </w:r>
      </w:del>
      <w:r w:rsidRPr="00A27A45">
        <w:rPr>
          <w:b/>
          <w:bCs/>
          <w:color w:val="000000"/>
          <w:rPrChange w:id="270" w:author="Jacob Briand" w:date="2022-02-22T19:01:00Z">
            <w:rPr>
              <w:color w:val="000000"/>
              <w:highlight w:val="green"/>
            </w:rPr>
          </w:rPrChange>
        </w:rPr>
        <w:t xml:space="preserve">he </w:t>
      </w:r>
      <w:ins w:id="271" w:author="Jacob Briand" w:date="2022-02-22T19:02:00Z">
        <w:r w:rsidR="00A27A45">
          <w:rPr>
            <w:b/>
            <w:bCs/>
            <w:color w:val="000000"/>
          </w:rPr>
          <w:t>S</w:t>
        </w:r>
      </w:ins>
      <w:del w:id="272" w:author="Jacob Briand" w:date="2022-02-22T19:02:00Z">
        <w:r w:rsidRPr="00A27A45" w:rsidDel="00A27A45">
          <w:rPr>
            <w:b/>
            <w:bCs/>
            <w:color w:val="000000"/>
            <w:rPrChange w:id="273" w:author="Jacob Briand" w:date="2022-02-22T19:01:00Z">
              <w:rPr>
                <w:color w:val="000000"/>
                <w:highlight w:val="green"/>
              </w:rPr>
            </w:rPrChange>
          </w:rPr>
          <w:delText>s</w:delText>
        </w:r>
      </w:del>
      <w:r w:rsidRPr="00A27A45">
        <w:rPr>
          <w:b/>
          <w:bCs/>
          <w:color w:val="000000"/>
          <w:rPrChange w:id="274" w:author="Jacob Briand" w:date="2022-02-22T19:01:00Z">
            <w:rPr>
              <w:color w:val="000000"/>
              <w:highlight w:val="green"/>
            </w:rPr>
          </w:rPrChange>
        </w:rPr>
        <w:t>oftware</w:t>
      </w:r>
      <w:ins w:id="275" w:author="Jacob Briand" w:date="2022-02-22T18:58:00Z">
        <w:r w:rsidR="00B6556C" w:rsidRPr="00B6556C">
          <w:rPr>
            <w:color w:val="000000"/>
            <w:rPrChange w:id="276" w:author="Jacob Briand" w:date="2022-02-22T18:58:00Z">
              <w:rPr>
                <w:color w:val="000000"/>
                <w:highlight w:val="green"/>
              </w:rPr>
            </w:rPrChange>
          </w:rPr>
          <w:t>:</w:t>
        </w:r>
      </w:ins>
    </w:p>
    <w:p w14:paraId="10C2F92C" w14:textId="58D7AB9C" w:rsidR="00B6556C" w:rsidRPr="00B6556C" w:rsidRDefault="00B6556C">
      <w:pPr>
        <w:numPr>
          <w:ilvl w:val="1"/>
          <w:numId w:val="2"/>
        </w:numPr>
        <w:rPr>
          <w:color w:val="000000"/>
          <w:rPrChange w:id="277" w:author="Jacob Briand" w:date="2022-02-22T18:58:00Z">
            <w:rPr>
              <w:color w:val="000000"/>
              <w:highlight w:val="green"/>
            </w:rPr>
          </w:rPrChange>
        </w:rPr>
        <w:pPrChange w:id="278" w:author="Jacob Briand" w:date="2022-02-22T18:58:00Z">
          <w:pPr>
            <w:numPr>
              <w:numId w:val="2"/>
            </w:numPr>
            <w:tabs>
              <w:tab w:val="num" w:pos="600"/>
            </w:tabs>
            <w:ind w:left="600" w:hanging="360"/>
          </w:pPr>
        </w:pPrChange>
      </w:pPr>
      <w:ins w:id="279" w:author="Jacob Briand" w:date="2022-02-22T18:58:00Z">
        <w:r>
          <w:rPr>
            <w:color w:val="000000"/>
          </w:rPr>
          <w:t>There are no future plans for extending or enhancing the software past the current tea</w:t>
        </w:r>
      </w:ins>
      <w:ins w:id="280" w:author="Jacob Briand" w:date="2022-02-22T18:59:00Z">
        <w:r>
          <w:rPr>
            <w:color w:val="000000"/>
          </w:rPr>
          <w:t xml:space="preserve">m’s project time. </w:t>
        </w:r>
      </w:ins>
    </w:p>
    <w:p w14:paraId="2BA2169D" w14:textId="5D51E632" w:rsidR="00F745CA" w:rsidRPr="00A27A45" w:rsidDel="00B6556C" w:rsidRDefault="00F745CA" w:rsidP="002D182B">
      <w:pPr>
        <w:numPr>
          <w:ilvl w:val="0"/>
          <w:numId w:val="2"/>
        </w:numPr>
        <w:rPr>
          <w:del w:id="281" w:author="Jacob Briand" w:date="2022-02-22T18:59:00Z"/>
          <w:b/>
          <w:bCs/>
          <w:color w:val="000000"/>
          <w:rPrChange w:id="282" w:author="Jacob Briand" w:date="2022-02-22T19:01:00Z">
            <w:rPr>
              <w:del w:id="283" w:author="Jacob Briand" w:date="2022-02-22T18:59:00Z"/>
              <w:color w:val="000000"/>
            </w:rPr>
          </w:rPrChange>
        </w:rPr>
      </w:pPr>
      <w:del w:id="284" w:author="Jacob Briand" w:date="2022-02-22T18:59:00Z">
        <w:r w:rsidRPr="00A27A45" w:rsidDel="00B6556C">
          <w:rPr>
            <w:b/>
            <w:bCs/>
            <w:color w:val="000000"/>
            <w:rPrChange w:id="285" w:author="Jacob Briand" w:date="2022-02-22T19:01:00Z">
              <w:rPr>
                <w:color w:val="000000"/>
              </w:rPr>
            </w:rPrChange>
          </w:rPr>
          <w:delText>User interface paradigms (or system input and output models)</w:delText>
        </w:r>
      </w:del>
    </w:p>
    <w:p w14:paraId="044A5E81" w14:textId="2F5E6E93" w:rsidR="00F745CA" w:rsidRPr="00A27A45" w:rsidDel="00B6556C" w:rsidRDefault="00F745CA" w:rsidP="002D182B">
      <w:pPr>
        <w:numPr>
          <w:ilvl w:val="0"/>
          <w:numId w:val="2"/>
        </w:numPr>
        <w:rPr>
          <w:del w:id="286" w:author="Jacob Briand" w:date="2022-02-22T18:59:00Z"/>
          <w:b/>
          <w:bCs/>
          <w:color w:val="000000"/>
          <w:rPrChange w:id="287" w:author="Jacob Briand" w:date="2022-02-22T19:01:00Z">
            <w:rPr>
              <w:del w:id="288" w:author="Jacob Briand" w:date="2022-02-22T18:59:00Z"/>
              <w:color w:val="000000"/>
            </w:rPr>
          </w:rPrChange>
        </w:rPr>
      </w:pPr>
      <w:del w:id="289" w:author="Jacob Briand" w:date="2022-02-22T18:59:00Z">
        <w:r w:rsidRPr="00A27A45" w:rsidDel="00B6556C">
          <w:rPr>
            <w:b/>
            <w:bCs/>
            <w:color w:val="000000"/>
            <w:rPrChange w:id="290" w:author="Jacob Briand" w:date="2022-02-22T19:01:00Z">
              <w:rPr>
                <w:color w:val="000000"/>
              </w:rPr>
            </w:rPrChange>
          </w:rPr>
          <w:delText>Hardware and/or software interface paradigms</w:delText>
        </w:r>
      </w:del>
    </w:p>
    <w:p w14:paraId="341829B2" w14:textId="25345744" w:rsidR="00F745CA" w:rsidRDefault="00F745CA" w:rsidP="002D182B">
      <w:pPr>
        <w:numPr>
          <w:ilvl w:val="0"/>
          <w:numId w:val="2"/>
        </w:numPr>
        <w:rPr>
          <w:ins w:id="291" w:author="Jacob Briand" w:date="2022-02-22T18:59:00Z"/>
          <w:color w:val="000000"/>
        </w:rPr>
      </w:pPr>
      <w:r w:rsidRPr="00A27A45">
        <w:rPr>
          <w:b/>
          <w:bCs/>
          <w:color w:val="000000"/>
          <w:rPrChange w:id="292" w:author="Jacob Briand" w:date="2022-02-22T19:01:00Z">
            <w:rPr>
              <w:color w:val="000000"/>
              <w:highlight w:val="green"/>
            </w:rPr>
          </w:rPrChange>
        </w:rPr>
        <w:t xml:space="preserve">Error </w:t>
      </w:r>
      <w:ins w:id="293" w:author="Jacob Briand" w:date="2022-02-22T19:02:00Z">
        <w:r w:rsidR="00A27A45">
          <w:rPr>
            <w:b/>
            <w:bCs/>
            <w:color w:val="000000"/>
          </w:rPr>
          <w:t>D</w:t>
        </w:r>
      </w:ins>
      <w:del w:id="294" w:author="Jacob Briand" w:date="2022-02-22T19:02:00Z">
        <w:r w:rsidRPr="00A27A45" w:rsidDel="00A27A45">
          <w:rPr>
            <w:b/>
            <w:bCs/>
            <w:color w:val="000000"/>
            <w:rPrChange w:id="295" w:author="Jacob Briand" w:date="2022-02-22T19:01:00Z">
              <w:rPr>
                <w:color w:val="000000"/>
                <w:highlight w:val="green"/>
              </w:rPr>
            </w:rPrChange>
          </w:rPr>
          <w:delText>d</w:delText>
        </w:r>
      </w:del>
      <w:r w:rsidRPr="00A27A45">
        <w:rPr>
          <w:b/>
          <w:bCs/>
          <w:color w:val="000000"/>
          <w:rPrChange w:id="296" w:author="Jacob Briand" w:date="2022-02-22T19:01:00Z">
            <w:rPr>
              <w:color w:val="000000"/>
              <w:highlight w:val="green"/>
            </w:rPr>
          </w:rPrChange>
        </w:rPr>
        <w:t>etection</w:t>
      </w:r>
      <w:ins w:id="297" w:author="Jacob Briand" w:date="2022-02-22T18:59:00Z">
        <w:r w:rsidR="00B6556C">
          <w:rPr>
            <w:color w:val="000000"/>
          </w:rPr>
          <w:t>:</w:t>
        </w:r>
      </w:ins>
      <w:del w:id="298" w:author="Jacob Briand" w:date="2022-02-22T18:59:00Z">
        <w:r w:rsidRPr="00B6556C" w:rsidDel="00B6556C">
          <w:rPr>
            <w:color w:val="000000"/>
            <w:rPrChange w:id="299" w:author="Jacob Briand" w:date="2022-02-22T18:59:00Z">
              <w:rPr>
                <w:color w:val="000000"/>
                <w:highlight w:val="green"/>
              </w:rPr>
            </w:rPrChange>
          </w:rPr>
          <w:delText xml:space="preserve"> and recovery</w:delText>
        </w:r>
      </w:del>
    </w:p>
    <w:p w14:paraId="1CC75A4C" w14:textId="38E235F2" w:rsidR="00B6556C" w:rsidRPr="00B6556C" w:rsidRDefault="00B6556C">
      <w:pPr>
        <w:numPr>
          <w:ilvl w:val="1"/>
          <w:numId w:val="2"/>
        </w:numPr>
        <w:rPr>
          <w:color w:val="000000"/>
        </w:rPr>
        <w:pPrChange w:id="300" w:author="Jacob Briand" w:date="2022-02-22T18:59:00Z">
          <w:pPr>
            <w:numPr>
              <w:numId w:val="2"/>
            </w:numPr>
            <w:tabs>
              <w:tab w:val="num" w:pos="600"/>
            </w:tabs>
            <w:ind w:left="600" w:hanging="360"/>
          </w:pPr>
        </w:pPrChange>
      </w:pPr>
      <w:ins w:id="301" w:author="Jacob Briand" w:date="2022-02-22T18:59:00Z">
        <w:r>
          <w:rPr>
            <w:color w:val="000000"/>
          </w:rPr>
          <w:t>Error detection will be included every step of the way not only during the development time but also during the user</w:t>
        </w:r>
      </w:ins>
      <w:ins w:id="302" w:author="Jacob Briand" w:date="2022-02-22T19:00:00Z">
        <w:r>
          <w:rPr>
            <w:color w:val="000000"/>
          </w:rPr>
          <w:t xml:space="preserve">’s experience to accurately give feedback. </w:t>
        </w:r>
      </w:ins>
    </w:p>
    <w:p w14:paraId="1E04594C" w14:textId="3A434B8A" w:rsidR="00F745CA" w:rsidRPr="00A27A45" w:rsidDel="00B6556C" w:rsidRDefault="00F745CA" w:rsidP="002D182B">
      <w:pPr>
        <w:numPr>
          <w:ilvl w:val="0"/>
          <w:numId w:val="2"/>
        </w:numPr>
        <w:rPr>
          <w:del w:id="303" w:author="Jacob Briand" w:date="2022-02-22T19:00:00Z"/>
          <w:b/>
          <w:bCs/>
          <w:color w:val="000000"/>
          <w:rPrChange w:id="304" w:author="Jacob Briand" w:date="2022-02-22T19:01:00Z">
            <w:rPr>
              <w:del w:id="305" w:author="Jacob Briand" w:date="2022-02-22T19:00:00Z"/>
              <w:color w:val="000000"/>
            </w:rPr>
          </w:rPrChange>
        </w:rPr>
      </w:pPr>
      <w:del w:id="306" w:author="Jacob Briand" w:date="2022-02-22T19:00:00Z">
        <w:r w:rsidRPr="00A27A45" w:rsidDel="00B6556C">
          <w:rPr>
            <w:b/>
            <w:bCs/>
            <w:color w:val="000000"/>
            <w:rPrChange w:id="307" w:author="Jacob Briand" w:date="2022-02-22T19:01:00Z">
              <w:rPr>
                <w:color w:val="000000"/>
              </w:rPr>
            </w:rPrChange>
          </w:rPr>
          <w:delText>Memory management policies</w:delText>
        </w:r>
      </w:del>
    </w:p>
    <w:p w14:paraId="27E284F7" w14:textId="507FC892" w:rsidR="00F745CA" w:rsidRPr="00A27A45" w:rsidDel="00B6556C" w:rsidRDefault="00F745CA" w:rsidP="002D182B">
      <w:pPr>
        <w:numPr>
          <w:ilvl w:val="0"/>
          <w:numId w:val="2"/>
        </w:numPr>
        <w:rPr>
          <w:del w:id="308" w:author="Jacob Briand" w:date="2022-02-22T19:00:00Z"/>
          <w:b/>
          <w:bCs/>
          <w:color w:val="000000"/>
          <w:rPrChange w:id="309" w:author="Jacob Briand" w:date="2022-02-22T19:01:00Z">
            <w:rPr>
              <w:del w:id="310" w:author="Jacob Briand" w:date="2022-02-22T19:00:00Z"/>
              <w:color w:val="000000"/>
            </w:rPr>
          </w:rPrChange>
        </w:rPr>
      </w:pPr>
      <w:del w:id="311" w:author="Jacob Briand" w:date="2022-02-22T19:00:00Z">
        <w:r w:rsidRPr="00A27A45" w:rsidDel="00B6556C">
          <w:rPr>
            <w:b/>
            <w:bCs/>
            <w:color w:val="000000"/>
            <w:rPrChange w:id="312" w:author="Jacob Briand" w:date="2022-02-22T19:01:00Z">
              <w:rPr>
                <w:color w:val="000000"/>
              </w:rPr>
            </w:rPrChange>
          </w:rPr>
          <w:delText>External databases and/or data storage management and persistence</w:delText>
        </w:r>
      </w:del>
    </w:p>
    <w:p w14:paraId="3813AEBB" w14:textId="63107024" w:rsidR="00F745CA" w:rsidRPr="00A27A45" w:rsidDel="00B6556C" w:rsidRDefault="00F745CA" w:rsidP="002D182B">
      <w:pPr>
        <w:numPr>
          <w:ilvl w:val="0"/>
          <w:numId w:val="2"/>
        </w:numPr>
        <w:rPr>
          <w:del w:id="313" w:author="Jacob Briand" w:date="2022-02-22T19:00:00Z"/>
          <w:b/>
          <w:bCs/>
          <w:color w:val="000000"/>
          <w:rPrChange w:id="314" w:author="Jacob Briand" w:date="2022-02-22T19:01:00Z">
            <w:rPr>
              <w:del w:id="315" w:author="Jacob Briand" w:date="2022-02-22T19:00:00Z"/>
              <w:color w:val="000000"/>
            </w:rPr>
          </w:rPrChange>
        </w:rPr>
      </w:pPr>
      <w:del w:id="316" w:author="Jacob Briand" w:date="2022-02-22T19:00:00Z">
        <w:r w:rsidRPr="00A27A45" w:rsidDel="00B6556C">
          <w:rPr>
            <w:b/>
            <w:bCs/>
            <w:color w:val="000000"/>
            <w:rPrChange w:id="317" w:author="Jacob Briand" w:date="2022-02-22T19:01:00Z">
              <w:rPr>
                <w:color w:val="000000"/>
              </w:rPr>
            </w:rPrChange>
          </w:rPr>
          <w:delText>Distributed data or control over a network</w:delText>
        </w:r>
      </w:del>
    </w:p>
    <w:p w14:paraId="6622FBD8" w14:textId="2082A036" w:rsidR="00F745CA" w:rsidRPr="00A27A45" w:rsidDel="00B6556C" w:rsidRDefault="00F745CA" w:rsidP="002D182B">
      <w:pPr>
        <w:numPr>
          <w:ilvl w:val="0"/>
          <w:numId w:val="2"/>
        </w:numPr>
        <w:rPr>
          <w:del w:id="318" w:author="Jacob Briand" w:date="2022-02-22T19:00:00Z"/>
          <w:b/>
          <w:bCs/>
          <w:color w:val="000000"/>
          <w:rPrChange w:id="319" w:author="Jacob Briand" w:date="2022-02-22T19:01:00Z">
            <w:rPr>
              <w:del w:id="320" w:author="Jacob Briand" w:date="2022-02-22T19:00:00Z"/>
              <w:color w:val="000000"/>
            </w:rPr>
          </w:rPrChange>
        </w:rPr>
      </w:pPr>
      <w:del w:id="321" w:author="Jacob Briand" w:date="2022-02-22T19:00:00Z">
        <w:r w:rsidRPr="00A27A45" w:rsidDel="00B6556C">
          <w:rPr>
            <w:b/>
            <w:bCs/>
            <w:color w:val="000000"/>
            <w:rPrChange w:id="322" w:author="Jacob Briand" w:date="2022-02-22T19:01:00Z">
              <w:rPr>
                <w:color w:val="000000"/>
              </w:rPr>
            </w:rPrChange>
          </w:rPr>
          <w:delText>Generalized approaches to control</w:delText>
        </w:r>
      </w:del>
    </w:p>
    <w:p w14:paraId="67248B59" w14:textId="5E2DAC5D" w:rsidR="00F745CA" w:rsidRPr="00A27A45" w:rsidDel="00B6556C" w:rsidRDefault="00F745CA" w:rsidP="002D182B">
      <w:pPr>
        <w:numPr>
          <w:ilvl w:val="0"/>
          <w:numId w:val="2"/>
        </w:numPr>
        <w:rPr>
          <w:del w:id="323" w:author="Jacob Briand" w:date="2022-02-22T19:00:00Z"/>
          <w:b/>
          <w:bCs/>
          <w:color w:val="000000"/>
          <w:rPrChange w:id="324" w:author="Jacob Briand" w:date="2022-02-22T19:01:00Z">
            <w:rPr>
              <w:del w:id="325" w:author="Jacob Briand" w:date="2022-02-22T19:00:00Z"/>
              <w:color w:val="000000"/>
            </w:rPr>
          </w:rPrChange>
        </w:rPr>
      </w:pPr>
      <w:del w:id="326" w:author="Jacob Briand" w:date="2022-02-22T19:00:00Z">
        <w:r w:rsidRPr="00A27A45" w:rsidDel="00B6556C">
          <w:rPr>
            <w:b/>
            <w:bCs/>
            <w:color w:val="000000"/>
            <w:rPrChange w:id="327" w:author="Jacob Briand" w:date="2022-02-22T19:01:00Z">
              <w:rPr>
                <w:color w:val="000000"/>
              </w:rPr>
            </w:rPrChange>
          </w:rPr>
          <w:delText>Concurrency and synchronization</w:delText>
        </w:r>
      </w:del>
    </w:p>
    <w:p w14:paraId="0B06CBEC" w14:textId="12DE6A91" w:rsidR="006B4A88" w:rsidRPr="00B6556C" w:rsidRDefault="00F745CA" w:rsidP="006B4A88">
      <w:pPr>
        <w:numPr>
          <w:ilvl w:val="0"/>
          <w:numId w:val="2"/>
        </w:numPr>
        <w:rPr>
          <w:color w:val="000000"/>
          <w:rPrChange w:id="328" w:author="Jacob Briand" w:date="2022-02-22T19:00:00Z">
            <w:rPr>
              <w:color w:val="000000"/>
              <w:highlight w:val="green"/>
            </w:rPr>
          </w:rPrChange>
        </w:rPr>
      </w:pPr>
      <w:r w:rsidRPr="00A27A45">
        <w:rPr>
          <w:b/>
          <w:bCs/>
          <w:color w:val="000000"/>
          <w:rPrChange w:id="329" w:author="Jacob Briand" w:date="2022-02-22T19:01:00Z">
            <w:rPr>
              <w:color w:val="000000"/>
              <w:highlight w:val="green"/>
            </w:rPr>
          </w:rPrChange>
        </w:rPr>
        <w:t xml:space="preserve">Communication </w:t>
      </w:r>
      <w:ins w:id="330" w:author="Jacob Briand" w:date="2022-02-22T19:01:00Z">
        <w:r w:rsidR="00A27A45">
          <w:rPr>
            <w:b/>
            <w:bCs/>
            <w:color w:val="000000"/>
          </w:rPr>
          <w:t>M</w:t>
        </w:r>
      </w:ins>
      <w:del w:id="331" w:author="Jacob Briand" w:date="2022-02-22T19:01:00Z">
        <w:r w:rsidRPr="00A27A45" w:rsidDel="00A27A45">
          <w:rPr>
            <w:b/>
            <w:bCs/>
            <w:color w:val="000000"/>
            <w:rPrChange w:id="332" w:author="Jacob Briand" w:date="2022-02-22T19:01:00Z">
              <w:rPr>
                <w:color w:val="000000"/>
                <w:highlight w:val="green"/>
              </w:rPr>
            </w:rPrChange>
          </w:rPr>
          <w:delText>m</w:delText>
        </w:r>
      </w:del>
      <w:r w:rsidRPr="00A27A45">
        <w:rPr>
          <w:b/>
          <w:bCs/>
          <w:color w:val="000000"/>
          <w:rPrChange w:id="333" w:author="Jacob Briand" w:date="2022-02-22T19:01:00Z">
            <w:rPr>
              <w:color w:val="000000"/>
              <w:highlight w:val="green"/>
            </w:rPr>
          </w:rPrChange>
        </w:rPr>
        <w:t>echanisms</w:t>
      </w:r>
      <w:ins w:id="334" w:author="Jacob Briand" w:date="2022-02-22T19:01:00Z">
        <w:r w:rsidR="00A27A45">
          <w:rPr>
            <w:color w:val="000000"/>
          </w:rPr>
          <w:t>:</w:t>
        </w:r>
      </w:ins>
    </w:p>
    <w:p w14:paraId="6DF829A4" w14:textId="4EB35F14" w:rsidR="006B4A88" w:rsidRPr="00B6556C" w:rsidRDefault="006B4A88" w:rsidP="006B4A88">
      <w:pPr>
        <w:numPr>
          <w:ilvl w:val="1"/>
          <w:numId w:val="2"/>
        </w:numPr>
        <w:rPr>
          <w:color w:val="000000"/>
          <w:rPrChange w:id="335" w:author="Jacob Briand" w:date="2022-02-22T19:00:00Z">
            <w:rPr>
              <w:color w:val="000000"/>
              <w:highlight w:val="green"/>
            </w:rPr>
          </w:rPrChange>
        </w:rPr>
      </w:pPr>
      <w:r w:rsidRPr="00B6556C">
        <w:rPr>
          <w:color w:val="000000"/>
          <w:rPrChange w:id="336" w:author="Jacob Briand" w:date="2022-02-22T19:00:00Z">
            <w:rPr>
              <w:color w:val="000000"/>
              <w:highlight w:val="green"/>
            </w:rPr>
          </w:rPrChange>
        </w:rPr>
        <w:t xml:space="preserve">Canvas </w:t>
      </w:r>
    </w:p>
    <w:p w14:paraId="02ECF250" w14:textId="548D6D6E" w:rsidR="00F745CA" w:rsidRPr="00D55426" w:rsidDel="00B6556C" w:rsidRDefault="00F745CA" w:rsidP="002D182B">
      <w:pPr>
        <w:numPr>
          <w:ilvl w:val="0"/>
          <w:numId w:val="2"/>
        </w:numPr>
        <w:rPr>
          <w:del w:id="337" w:author="Jacob Briand" w:date="2022-02-22T19:00:00Z"/>
          <w:color w:val="000000"/>
        </w:rPr>
      </w:pPr>
      <w:del w:id="338" w:author="Jacob Briand" w:date="2022-02-22T19:00:00Z">
        <w:r w:rsidRPr="00D55426" w:rsidDel="00B6556C">
          <w:rPr>
            <w:color w:val="000000"/>
          </w:rPr>
          <w:delText xml:space="preserve">Management of other resources </w:delText>
        </w:r>
      </w:del>
    </w:p>
    <w:p w14:paraId="5718A9AD" w14:textId="77777777" w:rsidR="00F745CA" w:rsidRPr="00D55426" w:rsidDel="00B6556C" w:rsidRDefault="00F745CA" w:rsidP="00F745CA">
      <w:pPr>
        <w:rPr>
          <w:del w:id="339" w:author="Jacob Briand" w:date="2022-02-22T19:00:00Z"/>
          <w:color w:val="000000"/>
        </w:rPr>
      </w:pPr>
    </w:p>
    <w:p w14:paraId="68322584" w14:textId="06623AF7" w:rsidR="00F745CA" w:rsidRPr="00D55426" w:rsidDel="00B6556C" w:rsidRDefault="00F745CA">
      <w:pPr>
        <w:ind w:firstLine="0"/>
        <w:rPr>
          <w:del w:id="340" w:author="Jacob Briand" w:date="2022-02-22T19:00:00Z"/>
          <w:color w:val="000000"/>
        </w:rPr>
        <w:pPrChange w:id="341" w:author="Jacob Briand" w:date="2022-02-22T19:00:00Z">
          <w:pPr/>
        </w:pPrChange>
      </w:pPr>
      <w:del w:id="342" w:author="Jacob Briand" w:date="2022-02-22T19:00:00Z">
        <w:r w:rsidRPr="00D55426" w:rsidDel="00B6556C">
          <w:rPr>
            <w:color w:val="000000"/>
          </w:rPr>
          <w:delText>Each significant strategy employed should probably be discussed in its own subsection, or (if it is complex enough) in a separate design document (with an appropriate reference here of course). Make sure that when describing a design decision that you also discuss any other significant alternatives that were considered, and your reasons for rejecting them (as well as your reasons for accepting the alternative you finally chose). Sometimes it may be most effective to employ the "pattern format" for describing a strategy.</w:delText>
        </w:r>
      </w:del>
    </w:p>
    <w:p w14:paraId="66D61E41" w14:textId="77777777" w:rsidR="00F745CA" w:rsidRPr="00D55426" w:rsidRDefault="00F745CA">
      <w:pPr>
        <w:ind w:firstLine="0"/>
        <w:rPr>
          <w:color w:val="000000"/>
        </w:rPr>
        <w:pPrChange w:id="343" w:author="Jacob Briand" w:date="2022-02-22T19:00:00Z">
          <w:pPr/>
        </w:pPrChange>
      </w:pPr>
    </w:p>
    <w:p w14:paraId="3F5393A2" w14:textId="77777777" w:rsidR="00F745CA" w:rsidRPr="00D55426" w:rsidRDefault="00F745CA" w:rsidP="00F745CA">
      <w:pPr>
        <w:pStyle w:val="Heading1"/>
        <w:rPr>
          <w:color w:val="000000"/>
        </w:rPr>
      </w:pPr>
      <w:bookmarkStart w:id="344" w:name="_Toc166397674"/>
      <w:bookmarkStart w:id="345" w:name="_Toc166398931"/>
      <w:r w:rsidRPr="00D55426">
        <w:rPr>
          <w:color w:val="000000"/>
        </w:rPr>
        <w:t>System Architecture</w:t>
      </w:r>
      <w:bookmarkEnd w:id="344"/>
      <w:bookmarkEnd w:id="345"/>
    </w:p>
    <w:p w14:paraId="3EAE1A90" w14:textId="383DDFDA" w:rsidR="000A7440" w:rsidRPr="00D55426" w:rsidRDefault="000A7440" w:rsidP="00260D40">
      <w:pPr>
        <w:ind w:firstLine="0"/>
        <w:rPr>
          <w:color w:val="000000"/>
        </w:rPr>
      </w:pPr>
    </w:p>
    <w:p w14:paraId="3E2C62DD" w14:textId="01E4A0D6" w:rsidR="00D535E1" w:rsidRPr="00D55426" w:rsidRDefault="000A7440" w:rsidP="00D535E1">
      <w:pPr>
        <w:pStyle w:val="ListBullet"/>
        <w:rPr>
          <w:color w:val="000000"/>
        </w:rPr>
      </w:pPr>
      <w:r w:rsidRPr="00D55426">
        <w:rPr>
          <w:color w:val="000000"/>
        </w:rPr>
        <w:t xml:space="preserve">As a whole, the system’s User Interface can be broken up into </w:t>
      </w:r>
      <w:r w:rsidR="00D55426" w:rsidRPr="00DC4E8E">
        <w:rPr>
          <w:color w:val="000000"/>
          <w:u w:val="single"/>
          <w:rPrChange w:id="346" w:author="Jacob Briand" w:date="2022-02-22T16:11:00Z">
            <w:rPr>
              <w:color w:val="000000"/>
            </w:rPr>
          </w:rPrChange>
        </w:rPr>
        <w:t>T</w:t>
      </w:r>
      <w:r w:rsidRPr="00DC4E8E">
        <w:rPr>
          <w:color w:val="000000"/>
          <w:u w:val="single"/>
          <w:rPrChange w:id="347" w:author="Jacob Briand" w:date="2022-02-22T16:11:00Z">
            <w:rPr>
              <w:color w:val="000000"/>
            </w:rPr>
          </w:rPrChange>
        </w:rPr>
        <w:t xml:space="preserve">wo </w:t>
      </w:r>
      <w:r w:rsidR="00D55426" w:rsidRPr="00DC4E8E">
        <w:rPr>
          <w:color w:val="000000"/>
          <w:u w:val="single"/>
          <w:rPrChange w:id="348" w:author="Jacob Briand" w:date="2022-02-22T16:11:00Z">
            <w:rPr>
              <w:color w:val="000000"/>
            </w:rPr>
          </w:rPrChange>
        </w:rPr>
        <w:t>S</w:t>
      </w:r>
      <w:r w:rsidRPr="00DC4E8E">
        <w:rPr>
          <w:color w:val="000000"/>
          <w:u w:val="single"/>
          <w:rPrChange w:id="349" w:author="Jacob Briand" w:date="2022-02-22T16:11:00Z">
            <w:rPr>
              <w:color w:val="000000"/>
            </w:rPr>
          </w:rPrChange>
        </w:rPr>
        <w:t>creens</w:t>
      </w:r>
      <w:r w:rsidRPr="00D55426">
        <w:rPr>
          <w:color w:val="000000"/>
        </w:rPr>
        <w:t xml:space="preserve"> </w:t>
      </w:r>
      <w:r w:rsidRPr="00DC4E8E">
        <w:rPr>
          <w:color w:val="000000"/>
        </w:rPr>
        <w:t>with</w:t>
      </w:r>
      <w:r w:rsidR="000B695C" w:rsidRPr="00DC4E8E">
        <w:rPr>
          <w:color w:val="000000"/>
        </w:rPr>
        <w:t xml:space="preserve"> </w:t>
      </w:r>
      <w:r w:rsidR="000B695C" w:rsidRPr="00DC4E8E">
        <w:rPr>
          <w:color w:val="000000"/>
          <w:u w:val="single"/>
          <w:rPrChange w:id="350" w:author="Jacob Briand" w:date="2022-02-22T16:11:00Z">
            <w:rPr>
              <w:color w:val="000000"/>
            </w:rPr>
          </w:rPrChange>
        </w:rPr>
        <w:t>Nine</w:t>
      </w:r>
      <w:r w:rsidRPr="00DC4E8E">
        <w:rPr>
          <w:color w:val="000000"/>
          <w:u w:val="single"/>
          <w:rPrChange w:id="351" w:author="Jacob Briand" w:date="2022-02-22T16:11:00Z">
            <w:rPr>
              <w:color w:val="000000"/>
            </w:rPr>
          </w:rPrChange>
        </w:rPr>
        <w:t xml:space="preserve"> </w:t>
      </w:r>
      <w:r w:rsidR="00D55426" w:rsidRPr="00DC4E8E">
        <w:rPr>
          <w:color w:val="000000"/>
          <w:u w:val="single"/>
          <w:rPrChange w:id="352" w:author="Jacob Briand" w:date="2022-02-22T16:11:00Z">
            <w:rPr>
              <w:color w:val="000000"/>
            </w:rPr>
          </w:rPrChange>
        </w:rPr>
        <w:t>M</w:t>
      </w:r>
      <w:r w:rsidRPr="00DC4E8E">
        <w:rPr>
          <w:color w:val="000000"/>
          <w:u w:val="single"/>
          <w:rPrChange w:id="353" w:author="Jacob Briand" w:date="2022-02-22T16:11:00Z">
            <w:rPr>
              <w:color w:val="000000"/>
            </w:rPr>
          </w:rPrChange>
        </w:rPr>
        <w:t xml:space="preserve">ajor </w:t>
      </w:r>
      <w:r w:rsidR="00D55426" w:rsidRPr="00DC4E8E">
        <w:rPr>
          <w:color w:val="000000"/>
          <w:u w:val="single"/>
          <w:rPrChange w:id="354" w:author="Jacob Briand" w:date="2022-02-22T16:11:00Z">
            <w:rPr>
              <w:color w:val="000000"/>
            </w:rPr>
          </w:rPrChange>
        </w:rPr>
        <w:t>C</w:t>
      </w:r>
      <w:r w:rsidRPr="00DC4E8E">
        <w:rPr>
          <w:color w:val="000000"/>
          <w:u w:val="single"/>
          <w:rPrChange w:id="355" w:author="Jacob Briand" w:date="2022-02-22T16:11:00Z">
            <w:rPr>
              <w:color w:val="000000"/>
            </w:rPr>
          </w:rPrChange>
        </w:rPr>
        <w:t>omponents</w:t>
      </w:r>
      <w:r w:rsidR="00DF59C9" w:rsidRPr="00D55426">
        <w:rPr>
          <w:color w:val="000000"/>
        </w:rPr>
        <w:t>:</w:t>
      </w:r>
    </w:p>
    <w:p w14:paraId="2EA23E8B" w14:textId="77777777" w:rsidR="00D535E1" w:rsidRPr="00D55426" w:rsidRDefault="00DF59C9" w:rsidP="00D535E1">
      <w:pPr>
        <w:pStyle w:val="ListBullet"/>
        <w:numPr>
          <w:ilvl w:val="0"/>
          <w:numId w:val="18"/>
        </w:numPr>
        <w:rPr>
          <w:color w:val="000000"/>
        </w:rPr>
      </w:pPr>
      <w:r w:rsidRPr="00D55426">
        <w:rPr>
          <w:b/>
          <w:bCs/>
          <w:color w:val="000000"/>
        </w:rPr>
        <w:t>Screen One</w:t>
      </w:r>
      <w:r w:rsidRPr="00D55426">
        <w:rPr>
          <w:color w:val="000000"/>
        </w:rPr>
        <w:t>:</w:t>
      </w:r>
    </w:p>
    <w:p w14:paraId="38C18A5C" w14:textId="707B16D4" w:rsidR="000A7440" w:rsidRPr="00D55426" w:rsidRDefault="000A7440" w:rsidP="00D535E1">
      <w:pPr>
        <w:pStyle w:val="ListBullet"/>
        <w:numPr>
          <w:ilvl w:val="1"/>
          <w:numId w:val="18"/>
        </w:numPr>
        <w:rPr>
          <w:color w:val="000000"/>
        </w:rPr>
      </w:pPr>
      <w:r w:rsidRPr="00D55426">
        <w:rPr>
          <w:color w:val="000000"/>
        </w:rPr>
        <w:t xml:space="preserve">The </w:t>
      </w:r>
      <w:r w:rsidR="00D535E1" w:rsidRPr="00D55426">
        <w:rPr>
          <w:color w:val="000000"/>
        </w:rPr>
        <w:t>F</w:t>
      </w:r>
      <w:r w:rsidRPr="00D55426">
        <w:rPr>
          <w:color w:val="000000"/>
        </w:rPr>
        <w:t xml:space="preserve">irst </w:t>
      </w:r>
      <w:r w:rsidR="00D535E1" w:rsidRPr="00D55426">
        <w:rPr>
          <w:color w:val="000000"/>
        </w:rPr>
        <w:t>Screen</w:t>
      </w:r>
      <w:r w:rsidRPr="00D55426">
        <w:rPr>
          <w:color w:val="000000"/>
        </w:rPr>
        <w:t xml:space="preserve"> consists of the Canvas API </w:t>
      </w:r>
      <w:r w:rsidR="00EB22D3" w:rsidRPr="00D55426">
        <w:rPr>
          <w:color w:val="000000"/>
        </w:rPr>
        <w:t>K</w:t>
      </w:r>
      <w:r w:rsidRPr="00D55426">
        <w:rPr>
          <w:color w:val="000000"/>
        </w:rPr>
        <w:t xml:space="preserve">ey </w:t>
      </w:r>
      <w:r w:rsidR="00EB22D3" w:rsidRPr="00D55426">
        <w:rPr>
          <w:color w:val="000000"/>
        </w:rPr>
        <w:t>Text Field (First Major Component)</w:t>
      </w:r>
      <w:r w:rsidR="00DF59C9" w:rsidRPr="00D55426">
        <w:rPr>
          <w:color w:val="000000"/>
        </w:rPr>
        <w:t xml:space="preserve"> and an </w:t>
      </w:r>
      <w:r w:rsidR="00EB22D3" w:rsidRPr="00D55426">
        <w:rPr>
          <w:color w:val="000000"/>
        </w:rPr>
        <w:t>A</w:t>
      </w:r>
      <w:r w:rsidR="00DF59C9" w:rsidRPr="00D55426">
        <w:rPr>
          <w:color w:val="000000"/>
        </w:rPr>
        <w:t xml:space="preserve">uthentication </w:t>
      </w:r>
      <w:r w:rsidR="00EB22D3" w:rsidRPr="00D55426">
        <w:rPr>
          <w:color w:val="000000"/>
        </w:rPr>
        <w:t>B</w:t>
      </w:r>
      <w:r w:rsidR="00DF59C9" w:rsidRPr="00D55426">
        <w:rPr>
          <w:color w:val="000000"/>
        </w:rPr>
        <w:t>utton</w:t>
      </w:r>
      <w:r w:rsidR="00EB22D3" w:rsidRPr="00D55426">
        <w:rPr>
          <w:color w:val="000000"/>
        </w:rPr>
        <w:t xml:space="preserve"> (Second Major Component)</w:t>
      </w:r>
      <w:r w:rsidR="00DF59C9" w:rsidRPr="00D55426">
        <w:rPr>
          <w:color w:val="000000"/>
        </w:rPr>
        <w:t>. The system will require a Canvas token key to be generated on their website. Once generated, the key will be inputted into the text field and then be authenticated once the authentication button is pressed. Fundamentally, the text field will communicate to the button that a key is inputted. Once the button is pressed, the system will then communicate with Canvas to authenticate the key</w:t>
      </w:r>
      <w:r w:rsidR="00D535E1" w:rsidRPr="00D55426">
        <w:rPr>
          <w:color w:val="000000"/>
        </w:rPr>
        <w:t xml:space="preserve">; help will be provided to the user and an error will be thrown if any arise. After being authenticated, the system will then close screen one and move to screen two. </w:t>
      </w:r>
    </w:p>
    <w:p w14:paraId="2B2CA614" w14:textId="6AEC16C5" w:rsidR="00D535E1" w:rsidRPr="00D55426" w:rsidRDefault="00D535E1" w:rsidP="00D535E1">
      <w:pPr>
        <w:pStyle w:val="ListBullet"/>
        <w:ind w:left="360" w:hanging="360"/>
        <w:rPr>
          <w:color w:val="000000"/>
        </w:rPr>
      </w:pPr>
    </w:p>
    <w:p w14:paraId="34B7F0BF" w14:textId="380F2F7A" w:rsidR="00D535E1" w:rsidRPr="00D55426" w:rsidRDefault="00D535E1" w:rsidP="00D535E1">
      <w:pPr>
        <w:pStyle w:val="ListBullet"/>
        <w:numPr>
          <w:ilvl w:val="0"/>
          <w:numId w:val="16"/>
        </w:numPr>
        <w:rPr>
          <w:color w:val="000000"/>
        </w:rPr>
      </w:pPr>
      <w:r w:rsidRPr="00D55426">
        <w:rPr>
          <w:b/>
          <w:bCs/>
          <w:color w:val="000000"/>
        </w:rPr>
        <w:t>Screen Two</w:t>
      </w:r>
      <w:r w:rsidRPr="00D55426">
        <w:rPr>
          <w:color w:val="000000"/>
        </w:rPr>
        <w:t>:</w:t>
      </w:r>
    </w:p>
    <w:p w14:paraId="399D2068" w14:textId="01CF5643" w:rsidR="00D535E1" w:rsidRPr="00D55426" w:rsidRDefault="00D535E1" w:rsidP="00D535E1">
      <w:pPr>
        <w:pStyle w:val="ListBullet"/>
        <w:numPr>
          <w:ilvl w:val="1"/>
          <w:numId w:val="16"/>
        </w:numPr>
        <w:rPr>
          <w:color w:val="000000"/>
        </w:rPr>
      </w:pPr>
      <w:r w:rsidRPr="00D55426">
        <w:rPr>
          <w:color w:val="000000"/>
        </w:rPr>
        <w:t>The Second Screen consists of the Add Course Number</w:t>
      </w:r>
      <w:r w:rsidR="00EB22D3" w:rsidRPr="00D55426">
        <w:rPr>
          <w:color w:val="000000"/>
        </w:rPr>
        <w:t xml:space="preserve"> Text Field (Third Major Component), Add Instructor Text Field (Fourth Major Component), Add Semester Text Field (Fifth Major Component), Added Courses Text Field </w:t>
      </w:r>
      <w:r w:rsidR="00EB22D3" w:rsidRPr="00D55426">
        <w:rPr>
          <w:color w:val="000000"/>
        </w:rPr>
        <w:lastRenderedPageBreak/>
        <w:t>(Sixth Major Component), Search/Generate Report Button (Seventh Major Component)</w:t>
      </w:r>
      <w:r w:rsidR="000B695C">
        <w:rPr>
          <w:color w:val="000000"/>
        </w:rPr>
        <w:t>, Select All (Eighth Major Component), and Remove All (Ninth Major Component)</w:t>
      </w:r>
      <w:r w:rsidR="00EB22D3" w:rsidRPr="00D55426">
        <w:rPr>
          <w:color w:val="000000"/>
        </w:rPr>
        <w:t xml:space="preserve">. After the key is authenticated and moved onto the second screen, the user will then be presented with a slew on text fields, the first of which being the Add Course Number Text Field. This section is limited to a list of courses, related only to the user, </w:t>
      </w:r>
      <w:r w:rsidR="00D55426" w:rsidRPr="00D55426">
        <w:rPr>
          <w:color w:val="000000"/>
        </w:rPr>
        <w:t>returned</w:t>
      </w:r>
      <w:r w:rsidR="00EB22D3" w:rsidRPr="00D55426">
        <w:rPr>
          <w:color w:val="000000"/>
        </w:rPr>
        <w:t xml:space="preserve"> from Canvas. The user will be presented a list of classes from a </w:t>
      </w:r>
      <w:r w:rsidR="00D55426" w:rsidRPr="00D55426">
        <w:rPr>
          <w:color w:val="000000"/>
        </w:rPr>
        <w:t>drop-down</w:t>
      </w:r>
      <w:r w:rsidR="00EB22D3" w:rsidRPr="00D55426">
        <w:rPr>
          <w:color w:val="000000"/>
        </w:rPr>
        <w:t xml:space="preserve"> menu</w:t>
      </w:r>
      <w:r w:rsidR="00DC3E9E" w:rsidRPr="00D55426">
        <w:rPr>
          <w:color w:val="000000"/>
        </w:rPr>
        <w:t xml:space="preserve"> that can be chosen from or can enter their own course numbers, if previously known from the user. Each class that is selected will then be saved and added into the “Added Courses” text field. </w:t>
      </w:r>
      <w:ins w:id="356" w:author="Briand380,Jacob" w:date="2022-02-23T11:38:00Z">
        <w:r w:rsidR="00A526EB">
          <w:rPr>
            <w:color w:val="000000"/>
          </w:rPr>
          <w:t xml:space="preserve">Another option to refine a user’s </w:t>
        </w:r>
      </w:ins>
      <w:ins w:id="357" w:author="Briand380,Jacob" w:date="2022-02-23T11:39:00Z">
        <w:r w:rsidR="00A526EB">
          <w:rPr>
            <w:color w:val="000000"/>
          </w:rPr>
          <w:t>generated results is the “Add Instructor Text Field”. This field will be used to display a dropdown of all available instruc</w:t>
        </w:r>
      </w:ins>
      <w:ins w:id="358" w:author="Briand380,Jacob" w:date="2022-02-23T11:40:00Z">
        <w:r w:rsidR="00A526EB">
          <w:rPr>
            <w:color w:val="000000"/>
          </w:rPr>
          <w:t>tors in relation to the currently selected courses. In the case of a department head, the dropdown of all professors within that department will be available for the user to select. However, if the user is any other professor or NCC facu</w:t>
        </w:r>
      </w:ins>
      <w:ins w:id="359" w:author="Briand380,Jacob" w:date="2022-02-23T11:41:00Z">
        <w:r w:rsidR="00A526EB">
          <w:rPr>
            <w:color w:val="000000"/>
          </w:rPr>
          <w:t>lty, the only available instructor will be themselves, making the field frayed out and unmodifiable.</w:t>
        </w:r>
      </w:ins>
      <w:ins w:id="360" w:author="Briand380,Jacob" w:date="2022-02-23T11:39:00Z">
        <w:r w:rsidR="00A526EB">
          <w:rPr>
            <w:color w:val="000000"/>
          </w:rPr>
          <w:t xml:space="preserve"> </w:t>
        </w:r>
      </w:ins>
      <w:del w:id="361" w:author="Briand380,Jacob" w:date="2022-02-23T11:38:00Z">
        <w:r w:rsidR="00DC3E9E" w:rsidRPr="00D55426" w:rsidDel="00A526EB">
          <w:rPr>
            <w:color w:val="000000"/>
          </w:rPr>
          <w:delText xml:space="preserve">Another option for the User is to enter their desired instructors that would also be included in the report. This function is typically to be used by department heads and above and can be left empty if the user is generating a report for themselves. </w:delText>
        </w:r>
      </w:del>
      <w:r w:rsidR="00DC3E9E" w:rsidRPr="00D55426">
        <w:rPr>
          <w:color w:val="000000"/>
        </w:rPr>
        <w:t xml:space="preserve">To refine the user’s generated results, an Add Semester text field has been added. </w:t>
      </w:r>
      <w:del w:id="362" w:author="Briand380,Jacob" w:date="2022-02-23T11:17:00Z">
        <w:r w:rsidR="00DC3E9E" w:rsidRPr="00D55426" w:rsidDel="007F019E">
          <w:rPr>
            <w:color w:val="000000"/>
          </w:rPr>
          <w:delText xml:space="preserve">This section will allow the user to enter any semester that would like to be generated </w:delText>
        </w:r>
        <w:r w:rsidR="00D55426" w:rsidRPr="00D55426" w:rsidDel="007F019E">
          <w:rPr>
            <w:color w:val="000000"/>
          </w:rPr>
          <w:delText>with the report</w:delText>
        </w:r>
      </w:del>
      <w:ins w:id="363" w:author="Briand380,Jacob" w:date="2022-02-23T11:17:00Z">
        <w:r w:rsidR="007F019E">
          <w:rPr>
            <w:color w:val="000000"/>
          </w:rPr>
          <w:t>This section will display a drop down of all available semesters, and once one of the semesters</w:t>
        </w:r>
      </w:ins>
      <w:ins w:id="364" w:author="Briand380,Jacob" w:date="2022-02-23T11:18:00Z">
        <w:r w:rsidR="007F019E">
          <w:rPr>
            <w:color w:val="000000"/>
          </w:rPr>
          <w:t xml:space="preserve"> has been selected, all corresponding class within that semester will automatically be added to the Added Courses Text Field. In addition, if a semester is unselected from the dropdown, all classes corresponding to that semester will be removed from the Add</w:t>
        </w:r>
      </w:ins>
      <w:ins w:id="365" w:author="Briand380,Jacob" w:date="2022-02-23T11:19:00Z">
        <w:r w:rsidR="007F019E">
          <w:rPr>
            <w:color w:val="000000"/>
          </w:rPr>
          <w:t>ed Courses Text Field</w:t>
        </w:r>
      </w:ins>
      <w:r w:rsidR="00D55426" w:rsidRPr="00D55426">
        <w:rPr>
          <w:color w:val="000000"/>
        </w:rPr>
        <w:t xml:space="preserve">. After all desired information is inputted into the system, the user can then generate their report/reports through the Search/Generate Report Button. This button works by taking </w:t>
      </w:r>
      <w:r w:rsidR="00260D40" w:rsidRPr="00D55426">
        <w:rPr>
          <w:color w:val="000000"/>
        </w:rPr>
        <w:t>all</w:t>
      </w:r>
      <w:r w:rsidR="00D55426" w:rsidRPr="00D55426">
        <w:rPr>
          <w:color w:val="000000"/>
        </w:rPr>
        <w:t xml:space="preserve"> the inputted information from the user and sending it to Canvas. Once sent, </w:t>
      </w:r>
      <w:del w:id="366" w:author="Briand380,Jacob" w:date="2022-02-23T11:30:00Z">
        <w:r w:rsidR="00D55426" w:rsidRPr="00D55426" w:rsidDel="007F019E">
          <w:rPr>
            <w:color w:val="000000"/>
          </w:rPr>
          <w:delText>all of</w:delText>
        </w:r>
      </w:del>
      <w:ins w:id="367" w:author="Briand380,Jacob" w:date="2022-02-23T11:30:00Z">
        <w:r w:rsidR="007F019E" w:rsidRPr="00D55426">
          <w:rPr>
            <w:color w:val="000000"/>
          </w:rPr>
          <w:t>all</w:t>
        </w:r>
      </w:ins>
      <w:r w:rsidR="00D55426" w:rsidRPr="00D55426">
        <w:rPr>
          <w:color w:val="000000"/>
        </w:rPr>
        <w:t xml:space="preserve"> the desired information will then be </w:t>
      </w:r>
      <w:r w:rsidR="00260D40" w:rsidRPr="00D55426">
        <w:rPr>
          <w:color w:val="000000"/>
        </w:rPr>
        <w:t>returned,</w:t>
      </w:r>
      <w:r w:rsidR="00D55426" w:rsidRPr="00D55426">
        <w:rPr>
          <w:color w:val="000000"/>
        </w:rPr>
        <w:t xml:space="preserve"> and a report will then be formatted and generated. The second screen will stay up with </w:t>
      </w:r>
      <w:r w:rsidR="00260D40" w:rsidRPr="00D55426">
        <w:rPr>
          <w:color w:val="000000"/>
        </w:rPr>
        <w:t>all</w:t>
      </w:r>
      <w:r w:rsidR="00D55426" w:rsidRPr="00D55426">
        <w:rPr>
          <w:color w:val="000000"/>
        </w:rPr>
        <w:t xml:space="preserve"> the previously selected options, to allow the user to continue creating reports.</w:t>
      </w:r>
      <w:r w:rsidR="000B695C">
        <w:rPr>
          <w:color w:val="000000"/>
        </w:rPr>
        <w:t xml:space="preserve"> If wanted, the user can use the “Remove All” button to delete all previously selected options to essentially restart the second screen. Furthermore, the user can also use the “Select All” button to select every available course allowed to be accessed by that user. </w:t>
      </w:r>
    </w:p>
    <w:p w14:paraId="49BBE613" w14:textId="77777777" w:rsidR="00F745CA" w:rsidRPr="00D55426" w:rsidRDefault="00F745CA" w:rsidP="00D55426">
      <w:pPr>
        <w:ind w:firstLine="0"/>
        <w:rPr>
          <w:color w:val="000000"/>
        </w:rPr>
      </w:pPr>
    </w:p>
    <w:p w14:paraId="0B5229B6" w14:textId="54EE0EB4" w:rsidR="00F745CA" w:rsidRDefault="00F745CA" w:rsidP="003C0E08">
      <w:pPr>
        <w:pStyle w:val="Heading1"/>
        <w:rPr>
          <w:color w:val="000000"/>
        </w:rPr>
      </w:pPr>
      <w:bookmarkStart w:id="368" w:name="_Toc166397676"/>
      <w:bookmarkStart w:id="369" w:name="_Toc166398933"/>
      <w:r w:rsidRPr="00D55426">
        <w:rPr>
          <w:color w:val="000000"/>
        </w:rPr>
        <w:t>Policies and Tactics</w:t>
      </w:r>
      <w:bookmarkEnd w:id="368"/>
      <w:bookmarkEnd w:id="369"/>
    </w:p>
    <w:p w14:paraId="4BB6EDBA" w14:textId="77777777" w:rsidR="003C0E08" w:rsidRPr="003C0E08" w:rsidRDefault="003C0E08">
      <w:pPr>
        <w:ind w:firstLine="0"/>
        <w:pPrChange w:id="370" w:author="Jacob Briand" w:date="2022-02-22T19:02:00Z">
          <w:pPr/>
        </w:pPrChange>
      </w:pPr>
    </w:p>
    <w:p w14:paraId="6A16ED6D" w14:textId="63548FB9" w:rsidR="00F745CA" w:rsidRDefault="00160F75" w:rsidP="002D182B">
      <w:pPr>
        <w:numPr>
          <w:ilvl w:val="0"/>
          <w:numId w:val="2"/>
        </w:numPr>
        <w:rPr>
          <w:color w:val="000000"/>
        </w:rPr>
      </w:pPr>
      <w:r w:rsidRPr="00160F75">
        <w:rPr>
          <w:b/>
          <w:bCs/>
          <w:color w:val="000000"/>
        </w:rPr>
        <w:t>Products used in creation</w:t>
      </w:r>
      <w:r>
        <w:rPr>
          <w:color w:val="000000"/>
        </w:rPr>
        <w:t>:</w:t>
      </w:r>
    </w:p>
    <w:p w14:paraId="4E8A14C7" w14:textId="3C5B16E4" w:rsidR="00160F75" w:rsidRDefault="00160F75" w:rsidP="00160F75">
      <w:pPr>
        <w:numPr>
          <w:ilvl w:val="1"/>
          <w:numId w:val="2"/>
        </w:numPr>
        <w:rPr>
          <w:color w:val="000000"/>
        </w:rPr>
      </w:pPr>
      <w:r>
        <w:rPr>
          <w:color w:val="000000"/>
        </w:rPr>
        <w:t>Visual Studio 2019</w:t>
      </w:r>
    </w:p>
    <w:p w14:paraId="0D8A0272" w14:textId="074A7EFF" w:rsidR="00160F75" w:rsidRDefault="00160F75" w:rsidP="00160F75">
      <w:pPr>
        <w:numPr>
          <w:ilvl w:val="1"/>
          <w:numId w:val="2"/>
        </w:numPr>
        <w:rPr>
          <w:color w:val="000000"/>
        </w:rPr>
      </w:pPr>
      <w:r>
        <w:rPr>
          <w:color w:val="000000"/>
        </w:rPr>
        <w:t>Boosted Libraries</w:t>
      </w:r>
    </w:p>
    <w:p w14:paraId="4FF6B07D" w14:textId="47FCC555" w:rsidR="00160F75" w:rsidRDefault="00160F75" w:rsidP="00160F75">
      <w:pPr>
        <w:numPr>
          <w:ilvl w:val="1"/>
          <w:numId w:val="2"/>
        </w:numPr>
        <w:rPr>
          <w:color w:val="000000"/>
        </w:rPr>
      </w:pPr>
      <w:r>
        <w:rPr>
          <w:color w:val="000000"/>
        </w:rPr>
        <w:t>Canvas API</w:t>
      </w:r>
    </w:p>
    <w:p w14:paraId="472B2AF1" w14:textId="56D3994B" w:rsidR="00160F75" w:rsidRDefault="00160F75" w:rsidP="00160F75">
      <w:pPr>
        <w:numPr>
          <w:ilvl w:val="1"/>
          <w:numId w:val="2"/>
        </w:numPr>
        <w:rPr>
          <w:color w:val="000000"/>
        </w:rPr>
      </w:pPr>
      <w:r>
        <w:rPr>
          <w:color w:val="000000"/>
        </w:rPr>
        <w:t>Excel Spreadsheet</w:t>
      </w:r>
    </w:p>
    <w:p w14:paraId="0EACBA66" w14:textId="08C1243D" w:rsidR="00160F75" w:rsidRDefault="00160F75" w:rsidP="00160F75">
      <w:pPr>
        <w:numPr>
          <w:ilvl w:val="1"/>
          <w:numId w:val="2"/>
        </w:numPr>
        <w:rPr>
          <w:color w:val="000000"/>
        </w:rPr>
      </w:pPr>
      <w:r>
        <w:rPr>
          <w:color w:val="000000"/>
        </w:rPr>
        <w:t>Windows 10 File Architecture</w:t>
      </w:r>
    </w:p>
    <w:p w14:paraId="7497EFD4" w14:textId="42765616" w:rsidR="00160F75" w:rsidDel="00B6556C" w:rsidRDefault="00160F75" w:rsidP="00160F75">
      <w:pPr>
        <w:numPr>
          <w:ilvl w:val="1"/>
          <w:numId w:val="2"/>
        </w:numPr>
        <w:rPr>
          <w:del w:id="371" w:author="Jacob Briand" w:date="2022-02-22T18:55:00Z"/>
          <w:color w:val="000000"/>
        </w:rPr>
      </w:pPr>
      <w:proofErr w:type="spellStart"/>
      <w:r>
        <w:rPr>
          <w:color w:val="000000"/>
        </w:rPr>
        <w:t>BitBucket</w:t>
      </w:r>
      <w:proofErr w:type="spellEnd"/>
      <w:r>
        <w:rPr>
          <w:color w:val="000000"/>
        </w:rPr>
        <w:t xml:space="preserve"> / GitHub  </w:t>
      </w:r>
    </w:p>
    <w:p w14:paraId="50D17477" w14:textId="77777777" w:rsidR="00947F1C" w:rsidRPr="00B6556C" w:rsidDel="00B6556C" w:rsidRDefault="00947F1C">
      <w:pPr>
        <w:numPr>
          <w:ilvl w:val="1"/>
          <w:numId w:val="2"/>
        </w:numPr>
        <w:ind w:firstLine="0"/>
        <w:rPr>
          <w:del w:id="372" w:author="Jacob Briand" w:date="2022-02-22T18:55:00Z"/>
          <w:color w:val="000000"/>
        </w:rPr>
        <w:pPrChange w:id="373" w:author="Jacob Briand" w:date="2022-02-22T18:55:00Z">
          <w:pPr>
            <w:ind w:left="1320" w:firstLine="0"/>
          </w:pPr>
        </w:pPrChange>
      </w:pPr>
    </w:p>
    <w:p w14:paraId="3D00DD8D" w14:textId="77777777" w:rsidR="00160F75" w:rsidRPr="00D55426" w:rsidRDefault="00160F75">
      <w:pPr>
        <w:numPr>
          <w:ilvl w:val="1"/>
          <w:numId w:val="2"/>
        </w:numPr>
        <w:rPr>
          <w:color w:val="000000"/>
        </w:rPr>
        <w:pPrChange w:id="374" w:author="Jacob Briand" w:date="2022-02-22T18:55:00Z">
          <w:pPr>
            <w:ind w:left="1320" w:firstLine="0"/>
          </w:pPr>
        </w:pPrChange>
      </w:pPr>
    </w:p>
    <w:p w14:paraId="59FD7091" w14:textId="6E7D21F2" w:rsidR="00F745CA" w:rsidRDefault="00F745CA" w:rsidP="002D182B">
      <w:pPr>
        <w:numPr>
          <w:ilvl w:val="0"/>
          <w:numId w:val="2"/>
        </w:numPr>
        <w:rPr>
          <w:color w:val="000000"/>
        </w:rPr>
      </w:pPr>
      <w:r w:rsidRPr="00160F75">
        <w:rPr>
          <w:b/>
          <w:bCs/>
          <w:color w:val="000000"/>
        </w:rPr>
        <w:t>Coding</w:t>
      </w:r>
      <w:r w:rsidR="00160F75">
        <w:rPr>
          <w:b/>
          <w:bCs/>
          <w:color w:val="000000"/>
        </w:rPr>
        <w:t xml:space="preserve"> Standards</w:t>
      </w:r>
      <w:r w:rsidR="00160F75">
        <w:rPr>
          <w:color w:val="000000"/>
        </w:rPr>
        <w:t>:</w:t>
      </w:r>
    </w:p>
    <w:p w14:paraId="043805E0" w14:textId="7AEC4E59" w:rsidR="00160F75" w:rsidRPr="00D55426" w:rsidRDefault="00160F75" w:rsidP="00160F75">
      <w:pPr>
        <w:numPr>
          <w:ilvl w:val="1"/>
          <w:numId w:val="2"/>
        </w:numPr>
        <w:rPr>
          <w:color w:val="000000"/>
        </w:rPr>
      </w:pPr>
      <w:r>
        <w:rPr>
          <w:color w:val="000000"/>
        </w:rPr>
        <w:t>Coding Standards stated by NCC</w:t>
      </w:r>
    </w:p>
    <w:p w14:paraId="6FF5C3DA" w14:textId="17A34C57" w:rsidR="00F745CA" w:rsidRDefault="00160F75" w:rsidP="002D182B">
      <w:pPr>
        <w:numPr>
          <w:ilvl w:val="0"/>
          <w:numId w:val="2"/>
        </w:numPr>
        <w:rPr>
          <w:color w:val="000000"/>
        </w:rPr>
      </w:pPr>
      <w:r w:rsidRPr="00160F75">
        <w:rPr>
          <w:b/>
          <w:bCs/>
          <w:color w:val="000000"/>
        </w:rPr>
        <w:t>Design Pattern</w:t>
      </w:r>
      <w:r>
        <w:rPr>
          <w:color w:val="000000"/>
        </w:rPr>
        <w:t>:</w:t>
      </w:r>
    </w:p>
    <w:p w14:paraId="6EB451F6" w14:textId="5599F779" w:rsidR="00160F75" w:rsidRPr="00D55426" w:rsidRDefault="003C0E08" w:rsidP="00160F75">
      <w:pPr>
        <w:numPr>
          <w:ilvl w:val="1"/>
          <w:numId w:val="2"/>
        </w:numPr>
        <w:rPr>
          <w:color w:val="000000"/>
        </w:rPr>
      </w:pPr>
      <w:r>
        <w:rPr>
          <w:color w:val="000000"/>
        </w:rPr>
        <w:lastRenderedPageBreak/>
        <w:t xml:space="preserve">The </w:t>
      </w:r>
      <w:r w:rsidR="00160F75">
        <w:rPr>
          <w:color w:val="000000"/>
        </w:rPr>
        <w:t xml:space="preserve">Behavioral </w:t>
      </w:r>
      <w:r>
        <w:rPr>
          <w:color w:val="000000"/>
        </w:rPr>
        <w:t xml:space="preserve">Design Pattern </w:t>
      </w:r>
    </w:p>
    <w:p w14:paraId="47DA531F" w14:textId="77777777" w:rsidR="003C0E08" w:rsidRDefault="003C0E08" w:rsidP="002D182B">
      <w:pPr>
        <w:numPr>
          <w:ilvl w:val="0"/>
          <w:numId w:val="2"/>
        </w:numPr>
        <w:rPr>
          <w:color w:val="000000"/>
        </w:rPr>
      </w:pPr>
      <w:r>
        <w:rPr>
          <w:b/>
          <w:bCs/>
          <w:color w:val="000000"/>
        </w:rPr>
        <w:t>Requirements Traceability</w:t>
      </w:r>
      <w:r>
        <w:rPr>
          <w:color w:val="000000"/>
        </w:rPr>
        <w:t>:</w:t>
      </w:r>
    </w:p>
    <w:p w14:paraId="42676746" w14:textId="4883725E" w:rsidR="00F745CA" w:rsidRPr="00B6556C" w:rsidRDefault="003C0E08" w:rsidP="003C0E08">
      <w:pPr>
        <w:numPr>
          <w:ilvl w:val="1"/>
          <w:numId w:val="2"/>
        </w:numPr>
        <w:rPr>
          <w:ins w:id="375" w:author="Jacob Briand" w:date="2022-02-22T18:55:00Z"/>
          <w:color w:val="000000"/>
          <w:rPrChange w:id="376" w:author="Jacob Briand" w:date="2022-02-22T18:55:00Z">
            <w:rPr>
              <w:ins w:id="377" w:author="Jacob Briand" w:date="2022-02-22T18:55:00Z"/>
              <w:b/>
              <w:bCs/>
              <w:color w:val="000000"/>
            </w:rPr>
          </w:rPrChange>
        </w:rPr>
      </w:pPr>
      <w:r>
        <w:rPr>
          <w:color w:val="000000"/>
        </w:rPr>
        <w:t>User Interface Requirements Document</w:t>
      </w:r>
      <w:r>
        <w:rPr>
          <w:b/>
          <w:bCs/>
          <w:color w:val="000000"/>
        </w:rPr>
        <w:t xml:space="preserve"> </w:t>
      </w:r>
    </w:p>
    <w:p w14:paraId="75C75843" w14:textId="77777777" w:rsidR="00B6556C" w:rsidRPr="00D55426" w:rsidRDefault="00B6556C">
      <w:pPr>
        <w:ind w:left="1320" w:firstLine="0"/>
        <w:rPr>
          <w:color w:val="000000"/>
        </w:rPr>
        <w:pPrChange w:id="378" w:author="Jacob Briand" w:date="2022-02-22T18:55:00Z">
          <w:pPr>
            <w:numPr>
              <w:ilvl w:val="1"/>
              <w:numId w:val="2"/>
            </w:numPr>
            <w:tabs>
              <w:tab w:val="num" w:pos="1320"/>
            </w:tabs>
            <w:ind w:left="1320" w:hanging="360"/>
          </w:pPr>
        </w:pPrChange>
      </w:pPr>
    </w:p>
    <w:p w14:paraId="13F1C39F" w14:textId="0FD1904C" w:rsidR="00F745CA" w:rsidRDefault="003C0E08" w:rsidP="002D182B">
      <w:pPr>
        <w:numPr>
          <w:ilvl w:val="0"/>
          <w:numId w:val="2"/>
        </w:numPr>
        <w:rPr>
          <w:color w:val="000000"/>
        </w:rPr>
      </w:pPr>
      <w:r>
        <w:rPr>
          <w:b/>
          <w:bCs/>
          <w:color w:val="000000"/>
        </w:rPr>
        <w:t xml:space="preserve">Plans for </w:t>
      </w:r>
      <w:del w:id="379" w:author="Jacob Briand" w:date="2022-02-22T19:10:00Z">
        <w:r w:rsidDel="00A27A45">
          <w:rPr>
            <w:b/>
            <w:bCs/>
            <w:color w:val="000000"/>
          </w:rPr>
          <w:delText xml:space="preserve">the </w:delText>
        </w:r>
      </w:del>
      <w:r w:rsidRPr="003C0E08">
        <w:rPr>
          <w:b/>
          <w:bCs/>
          <w:color w:val="000000"/>
        </w:rPr>
        <w:t xml:space="preserve">Testing </w:t>
      </w:r>
      <w:ins w:id="380" w:author="Jacob Briand" w:date="2022-02-22T19:10:00Z">
        <w:r w:rsidR="00A27A45">
          <w:rPr>
            <w:b/>
            <w:bCs/>
            <w:color w:val="000000"/>
          </w:rPr>
          <w:t xml:space="preserve">The </w:t>
        </w:r>
      </w:ins>
      <w:r w:rsidRPr="003C0E08">
        <w:rPr>
          <w:b/>
          <w:bCs/>
          <w:color w:val="000000"/>
        </w:rPr>
        <w:t>Software</w:t>
      </w:r>
      <w:r>
        <w:rPr>
          <w:color w:val="000000"/>
        </w:rPr>
        <w:t>:</w:t>
      </w:r>
    </w:p>
    <w:p w14:paraId="09D69A9F" w14:textId="2E2B4EED" w:rsidR="003C0E08" w:rsidRPr="00D55426" w:rsidRDefault="003C0E08" w:rsidP="003C0E08">
      <w:pPr>
        <w:numPr>
          <w:ilvl w:val="1"/>
          <w:numId w:val="2"/>
        </w:numPr>
        <w:rPr>
          <w:color w:val="000000"/>
        </w:rPr>
      </w:pPr>
      <w:r>
        <w:rPr>
          <w:color w:val="000000"/>
        </w:rPr>
        <w:t xml:space="preserve">The current plan for testing the updated software is to not only test features as needed throughout the development phase, but to test the entire system once completed. </w:t>
      </w:r>
    </w:p>
    <w:p w14:paraId="3CEA6069" w14:textId="0B236876" w:rsidR="00F745CA" w:rsidRDefault="00F745CA" w:rsidP="002D182B">
      <w:pPr>
        <w:numPr>
          <w:ilvl w:val="0"/>
          <w:numId w:val="2"/>
        </w:numPr>
        <w:rPr>
          <w:color w:val="000000"/>
        </w:rPr>
      </w:pPr>
      <w:r w:rsidRPr="003C0E08">
        <w:rPr>
          <w:b/>
          <w:bCs/>
          <w:color w:val="000000"/>
        </w:rPr>
        <w:t>Plans for maintaining the software</w:t>
      </w:r>
      <w:r w:rsidR="003C0E08">
        <w:rPr>
          <w:color w:val="000000"/>
        </w:rPr>
        <w:t>:</w:t>
      </w:r>
    </w:p>
    <w:p w14:paraId="686B23AC" w14:textId="19A9E2AC" w:rsidR="003C0E08" w:rsidRPr="00D55426" w:rsidRDefault="003C0E08" w:rsidP="003C0E08">
      <w:pPr>
        <w:numPr>
          <w:ilvl w:val="1"/>
          <w:numId w:val="2"/>
        </w:numPr>
        <w:rPr>
          <w:color w:val="000000"/>
        </w:rPr>
      </w:pPr>
      <w:r>
        <w:rPr>
          <w:color w:val="000000"/>
        </w:rPr>
        <w:t>There are no current plans to maintain the software past the project’s end date.</w:t>
      </w:r>
    </w:p>
    <w:p w14:paraId="65AE88EC" w14:textId="77777777" w:rsidR="00F745CA" w:rsidRPr="00D55426" w:rsidRDefault="00F745CA" w:rsidP="003C0E08">
      <w:pPr>
        <w:ind w:firstLine="0"/>
        <w:rPr>
          <w:color w:val="000000"/>
        </w:rPr>
      </w:pPr>
    </w:p>
    <w:p w14:paraId="73C7BA3F" w14:textId="77777777" w:rsidR="00F745CA" w:rsidRPr="00D55426" w:rsidDel="00A27A45" w:rsidRDefault="00F745CA" w:rsidP="00F745CA">
      <w:pPr>
        <w:pStyle w:val="Heading1"/>
        <w:rPr>
          <w:del w:id="381" w:author="Jacob Briand" w:date="2022-02-22T19:06:00Z"/>
          <w:color w:val="000000"/>
        </w:rPr>
      </w:pPr>
      <w:bookmarkStart w:id="382" w:name="_Toc166397677"/>
      <w:bookmarkStart w:id="383" w:name="_Toc166398934"/>
      <w:r w:rsidRPr="00D55426">
        <w:rPr>
          <w:color w:val="000000"/>
        </w:rPr>
        <w:t>Detailed System Design</w:t>
      </w:r>
      <w:bookmarkEnd w:id="382"/>
      <w:bookmarkEnd w:id="383"/>
    </w:p>
    <w:p w14:paraId="5040EE09" w14:textId="77777777" w:rsidR="00F745CA" w:rsidRPr="00A27A45" w:rsidDel="00A27A45" w:rsidRDefault="00F745CA">
      <w:pPr>
        <w:pStyle w:val="Heading1"/>
        <w:rPr>
          <w:del w:id="384" w:author="Jacob Briand" w:date="2022-02-22T19:06:00Z"/>
          <w:color w:val="000000"/>
          <w:rPrChange w:id="385" w:author="Jacob Briand" w:date="2022-02-22T19:06:00Z">
            <w:rPr>
              <w:del w:id="386" w:author="Jacob Briand" w:date="2022-02-22T19:06:00Z"/>
            </w:rPr>
          </w:rPrChange>
        </w:rPr>
        <w:pPrChange w:id="387" w:author="Jacob Briand" w:date="2022-02-22T19:06:00Z">
          <w:pPr/>
        </w:pPrChange>
      </w:pPr>
    </w:p>
    <w:p w14:paraId="65F89F84" w14:textId="7B5D9FCD" w:rsidR="00F745CA" w:rsidRPr="00D55426" w:rsidDel="00A27A45" w:rsidRDefault="00F745CA">
      <w:pPr>
        <w:pStyle w:val="Heading1"/>
        <w:rPr>
          <w:del w:id="388" w:author="Jacob Briand" w:date="2022-02-22T19:06:00Z"/>
        </w:rPr>
        <w:pPrChange w:id="389" w:author="Jacob Briand" w:date="2022-02-22T19:06:00Z">
          <w:pPr/>
        </w:pPrChange>
      </w:pPr>
      <w:del w:id="390" w:author="Jacob Briand" w:date="2022-02-22T19:06:00Z">
        <w:r w:rsidRPr="00D55426" w:rsidDel="00A27A45">
          <w:delTex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delText>
        </w:r>
      </w:del>
    </w:p>
    <w:p w14:paraId="0E0C7967" w14:textId="77777777" w:rsidR="00F745CA" w:rsidRPr="00D55426" w:rsidRDefault="00F745CA">
      <w:pPr>
        <w:pStyle w:val="Heading1"/>
        <w:pPrChange w:id="391" w:author="Jacob Briand" w:date="2022-02-22T19:06:00Z">
          <w:pPr/>
        </w:pPrChange>
      </w:pPr>
    </w:p>
    <w:p w14:paraId="24124F32" w14:textId="32FBC05F" w:rsidR="00F745CA" w:rsidRDefault="00F745CA" w:rsidP="003C0E08">
      <w:pPr>
        <w:pStyle w:val="Heading2"/>
        <w:rPr>
          <w:color w:val="000000"/>
        </w:rPr>
      </w:pPr>
      <w:bookmarkStart w:id="392" w:name="_Toc166397678"/>
      <w:bookmarkStart w:id="393" w:name="_Toc166398935"/>
      <w:r w:rsidRPr="00D55426">
        <w:rPr>
          <w:color w:val="000000"/>
        </w:rPr>
        <w:t>Classification</w:t>
      </w:r>
      <w:bookmarkEnd w:id="392"/>
      <w:bookmarkEnd w:id="393"/>
    </w:p>
    <w:p w14:paraId="7F0FC544" w14:textId="7AE2936C" w:rsidR="003C0E08" w:rsidRDefault="003C0E08">
      <w:pPr>
        <w:numPr>
          <w:ilvl w:val="0"/>
          <w:numId w:val="19"/>
        </w:numPr>
        <w:pPrChange w:id="394" w:author="Jacob Briand" w:date="2022-02-22T16:09:00Z">
          <w:pPr>
            <w:numPr>
              <w:ilvl w:val="1"/>
              <w:numId w:val="19"/>
            </w:numPr>
            <w:ind w:left="1320" w:hanging="360"/>
          </w:pPr>
        </w:pPrChange>
      </w:pPr>
      <w:r>
        <w:t xml:space="preserve">Canvas API Key Text Field </w:t>
      </w:r>
    </w:p>
    <w:p w14:paraId="613E96A9" w14:textId="7F6432DA" w:rsidR="003C0E08" w:rsidRDefault="003C0E08">
      <w:pPr>
        <w:numPr>
          <w:ilvl w:val="0"/>
          <w:numId w:val="19"/>
        </w:numPr>
        <w:pPrChange w:id="395" w:author="Jacob Briand" w:date="2022-02-22T16:09:00Z">
          <w:pPr>
            <w:numPr>
              <w:ilvl w:val="1"/>
              <w:numId w:val="19"/>
            </w:numPr>
            <w:ind w:left="1320" w:hanging="360"/>
          </w:pPr>
        </w:pPrChange>
      </w:pPr>
      <w:r>
        <w:t xml:space="preserve">Canvas API Key Authentication Button </w:t>
      </w:r>
    </w:p>
    <w:p w14:paraId="41FFE189" w14:textId="3C185850" w:rsidR="003C0E08" w:rsidRDefault="003C0E08">
      <w:pPr>
        <w:numPr>
          <w:ilvl w:val="0"/>
          <w:numId w:val="19"/>
        </w:numPr>
        <w:pPrChange w:id="396" w:author="Jacob Briand" w:date="2022-02-22T16:09:00Z">
          <w:pPr>
            <w:numPr>
              <w:ilvl w:val="1"/>
              <w:numId w:val="19"/>
            </w:numPr>
            <w:ind w:left="1320" w:hanging="360"/>
          </w:pPr>
        </w:pPrChange>
      </w:pPr>
      <w:r>
        <w:t>Add Course Number Text Field</w:t>
      </w:r>
    </w:p>
    <w:p w14:paraId="0D00D3B3" w14:textId="0D21E6C7" w:rsidR="003C0E08" w:rsidRDefault="003C0E08">
      <w:pPr>
        <w:numPr>
          <w:ilvl w:val="0"/>
          <w:numId w:val="19"/>
        </w:numPr>
        <w:pPrChange w:id="397" w:author="Jacob Briand" w:date="2022-02-22T16:09:00Z">
          <w:pPr>
            <w:numPr>
              <w:ilvl w:val="1"/>
              <w:numId w:val="19"/>
            </w:numPr>
            <w:ind w:left="1320" w:hanging="360"/>
          </w:pPr>
        </w:pPrChange>
      </w:pPr>
      <w:r>
        <w:t xml:space="preserve">Add Instructor Text Field </w:t>
      </w:r>
    </w:p>
    <w:p w14:paraId="689F1C9C" w14:textId="63D3464C" w:rsidR="003C0E08" w:rsidRDefault="003C0E08">
      <w:pPr>
        <w:numPr>
          <w:ilvl w:val="0"/>
          <w:numId w:val="19"/>
        </w:numPr>
        <w:pPrChange w:id="398" w:author="Jacob Briand" w:date="2022-02-22T16:09:00Z">
          <w:pPr>
            <w:numPr>
              <w:ilvl w:val="1"/>
              <w:numId w:val="19"/>
            </w:numPr>
            <w:ind w:left="1320" w:hanging="360"/>
          </w:pPr>
        </w:pPrChange>
      </w:pPr>
      <w:r>
        <w:t xml:space="preserve">Add Semester Text Field </w:t>
      </w:r>
    </w:p>
    <w:p w14:paraId="3B3CBE08" w14:textId="29E7A5A0" w:rsidR="003C0E08" w:rsidRDefault="003C0E08">
      <w:pPr>
        <w:numPr>
          <w:ilvl w:val="0"/>
          <w:numId w:val="19"/>
        </w:numPr>
        <w:pPrChange w:id="399" w:author="Jacob Briand" w:date="2022-02-22T16:09:00Z">
          <w:pPr>
            <w:numPr>
              <w:ilvl w:val="1"/>
              <w:numId w:val="19"/>
            </w:numPr>
            <w:ind w:left="1320" w:hanging="360"/>
          </w:pPr>
        </w:pPrChange>
      </w:pPr>
      <w:r>
        <w:t xml:space="preserve">Added Courses Text Field </w:t>
      </w:r>
    </w:p>
    <w:p w14:paraId="36C9A62B" w14:textId="041ED556" w:rsidR="003C0E08" w:rsidRDefault="003C0E08">
      <w:pPr>
        <w:numPr>
          <w:ilvl w:val="0"/>
          <w:numId w:val="19"/>
        </w:numPr>
        <w:pPrChange w:id="400" w:author="Jacob Briand" w:date="2022-02-22T16:09:00Z">
          <w:pPr>
            <w:numPr>
              <w:ilvl w:val="1"/>
              <w:numId w:val="19"/>
            </w:numPr>
            <w:ind w:left="1320" w:hanging="360"/>
          </w:pPr>
        </w:pPrChange>
      </w:pPr>
      <w:r>
        <w:t xml:space="preserve">Search/Generate Report </w:t>
      </w:r>
      <w:r w:rsidR="000B695C">
        <w:t xml:space="preserve">Button </w:t>
      </w:r>
    </w:p>
    <w:p w14:paraId="2DEB0090" w14:textId="3E9E17E7" w:rsidR="000B695C" w:rsidRDefault="000B695C">
      <w:pPr>
        <w:numPr>
          <w:ilvl w:val="0"/>
          <w:numId w:val="19"/>
        </w:numPr>
        <w:pPrChange w:id="401" w:author="Jacob Briand" w:date="2022-02-22T16:09:00Z">
          <w:pPr>
            <w:numPr>
              <w:ilvl w:val="1"/>
              <w:numId w:val="19"/>
            </w:numPr>
            <w:ind w:left="1320" w:hanging="360"/>
          </w:pPr>
        </w:pPrChange>
      </w:pPr>
      <w:r>
        <w:t xml:space="preserve">Select All Button </w:t>
      </w:r>
    </w:p>
    <w:p w14:paraId="5207DFA5" w14:textId="1BBCEC6B" w:rsidR="000B695C" w:rsidRPr="003C0E08" w:rsidRDefault="000B695C">
      <w:pPr>
        <w:numPr>
          <w:ilvl w:val="0"/>
          <w:numId w:val="19"/>
        </w:numPr>
        <w:pPrChange w:id="402" w:author="Jacob Briand" w:date="2022-02-22T16:09:00Z">
          <w:pPr>
            <w:numPr>
              <w:ilvl w:val="1"/>
              <w:numId w:val="19"/>
            </w:numPr>
            <w:ind w:left="1320" w:hanging="360"/>
          </w:pPr>
        </w:pPrChange>
      </w:pPr>
      <w:r>
        <w:t xml:space="preserve">Remove All Button </w:t>
      </w:r>
    </w:p>
    <w:p w14:paraId="6D74F353" w14:textId="77777777" w:rsidR="00F745CA" w:rsidRPr="00D55426" w:rsidRDefault="00F745CA" w:rsidP="002D182B">
      <w:pPr>
        <w:rPr>
          <w:color w:val="000000"/>
        </w:rPr>
      </w:pPr>
    </w:p>
    <w:p w14:paraId="3AA79FE7" w14:textId="77777777" w:rsidR="00F745CA" w:rsidRPr="00D55426" w:rsidDel="00735752" w:rsidRDefault="00F745CA" w:rsidP="002D182B">
      <w:pPr>
        <w:pStyle w:val="Heading2"/>
        <w:rPr>
          <w:del w:id="403" w:author="Jacob Briand" w:date="2022-02-22T16:51:00Z"/>
          <w:color w:val="000000"/>
        </w:rPr>
      </w:pPr>
      <w:bookmarkStart w:id="404" w:name="_Toc166397679"/>
      <w:bookmarkStart w:id="405" w:name="_Toc166398936"/>
      <w:r w:rsidRPr="00D55426">
        <w:rPr>
          <w:color w:val="000000"/>
        </w:rPr>
        <w:t>Definition</w:t>
      </w:r>
      <w:bookmarkEnd w:id="404"/>
      <w:bookmarkEnd w:id="405"/>
    </w:p>
    <w:p w14:paraId="7A7E50B3" w14:textId="041DC971" w:rsidR="00DC4E8E" w:rsidRPr="00735752" w:rsidRDefault="00F745CA">
      <w:pPr>
        <w:pStyle w:val="Heading2"/>
        <w:rPr>
          <w:ins w:id="406" w:author="Jacob Briand" w:date="2022-02-22T16:07:00Z"/>
          <w:color w:val="000000"/>
          <w:rPrChange w:id="407" w:author="Jacob Briand" w:date="2022-02-22T16:51:00Z">
            <w:rPr>
              <w:ins w:id="408" w:author="Jacob Briand" w:date="2022-02-22T16:07:00Z"/>
            </w:rPr>
          </w:rPrChange>
        </w:rPr>
        <w:pPrChange w:id="409" w:author="Jacob Briand" w:date="2022-02-22T16:51:00Z">
          <w:pPr/>
        </w:pPrChange>
      </w:pPr>
      <w:del w:id="410" w:author="Jacob Briand" w:date="2022-02-22T16:51:00Z">
        <w:r w:rsidRPr="00735752" w:rsidDel="00735752">
          <w:rPr>
            <w:color w:val="000000"/>
            <w:rPrChange w:id="411" w:author="Jacob Briand" w:date="2022-02-22T16:51:00Z">
              <w:rPr/>
            </w:rPrChange>
          </w:rPr>
          <w:delText xml:space="preserve">    The specific purpose and semantic meaning of the component. </w:delText>
        </w:r>
      </w:del>
      <w:del w:id="412" w:author="Jacob Briand" w:date="2022-02-22T16:09:00Z">
        <w:r w:rsidRPr="00735752" w:rsidDel="00DC4E8E">
          <w:rPr>
            <w:color w:val="000000"/>
            <w:rPrChange w:id="413" w:author="Jacob Briand" w:date="2022-02-22T16:51:00Z">
              <w:rPr/>
            </w:rPrChange>
          </w:rPr>
          <w:delText>This may need to refer back to the requirements specification.</w:delText>
        </w:r>
      </w:del>
    </w:p>
    <w:p w14:paraId="0E08D08D" w14:textId="293BD752" w:rsidR="00DC4E8E" w:rsidRDefault="00DC4E8E" w:rsidP="00DC4E8E">
      <w:pPr>
        <w:numPr>
          <w:ilvl w:val="0"/>
          <w:numId w:val="19"/>
        </w:numPr>
        <w:rPr>
          <w:ins w:id="414" w:author="Jacob Briand" w:date="2022-02-22T16:10:00Z"/>
        </w:rPr>
      </w:pPr>
      <w:ins w:id="415" w:author="Jacob Briand" w:date="2022-02-22T16:08:00Z">
        <w:r w:rsidRPr="00735752">
          <w:rPr>
            <w:b/>
            <w:bCs/>
            <w:rPrChange w:id="416" w:author="Jacob Briand" w:date="2022-02-22T16:50:00Z">
              <w:rPr/>
            </w:rPrChange>
          </w:rPr>
          <w:t>Canvas API Key Text Field</w:t>
        </w:r>
      </w:ins>
      <w:ins w:id="417" w:author="Jacob Briand" w:date="2022-02-22T16:50:00Z">
        <w:r w:rsidR="00735752">
          <w:t>:</w:t>
        </w:r>
      </w:ins>
      <w:ins w:id="418" w:author="Jacob Briand" w:date="2022-02-22T16:08:00Z">
        <w:r>
          <w:t xml:space="preserve"> </w:t>
        </w:r>
      </w:ins>
    </w:p>
    <w:p w14:paraId="6326C1CB" w14:textId="624B96E4" w:rsidR="00DC4E8E" w:rsidRDefault="00DC4E8E" w:rsidP="00DC4E8E">
      <w:pPr>
        <w:numPr>
          <w:ilvl w:val="1"/>
          <w:numId w:val="19"/>
        </w:numPr>
        <w:rPr>
          <w:ins w:id="419" w:author="Jacob Briand" w:date="2022-02-22T16:08:00Z"/>
        </w:rPr>
      </w:pPr>
      <w:ins w:id="420" w:author="Jacob Briand" w:date="2022-02-22T16:13:00Z">
        <w:r>
          <w:t xml:space="preserve">Holds </w:t>
        </w:r>
      </w:ins>
      <w:ins w:id="421" w:author="Jacob Briand" w:date="2022-02-22T16:15:00Z">
        <w:r w:rsidR="007C71D2">
          <w:t xml:space="preserve">the Canvas generated key </w:t>
        </w:r>
      </w:ins>
      <w:ins w:id="422" w:author="Jacob Briand" w:date="2022-02-22T16:35:00Z">
        <w:r w:rsidR="001807CB">
          <w:t>inputted by the User</w:t>
        </w:r>
      </w:ins>
      <w:ins w:id="423" w:author="Jacob Briand" w:date="2022-02-22T16:36:00Z">
        <w:r w:rsidR="001807CB">
          <w:t>.</w:t>
        </w:r>
      </w:ins>
    </w:p>
    <w:p w14:paraId="664B2088" w14:textId="10272CBE" w:rsidR="00DC4E8E" w:rsidRDefault="00DC4E8E" w:rsidP="00DC4E8E">
      <w:pPr>
        <w:numPr>
          <w:ilvl w:val="0"/>
          <w:numId w:val="19"/>
        </w:numPr>
        <w:rPr>
          <w:ins w:id="424" w:author="Jacob Briand" w:date="2022-02-22T16:10:00Z"/>
        </w:rPr>
      </w:pPr>
      <w:ins w:id="425" w:author="Jacob Briand" w:date="2022-02-22T16:08:00Z">
        <w:r w:rsidRPr="00735752">
          <w:rPr>
            <w:b/>
            <w:bCs/>
            <w:rPrChange w:id="426" w:author="Jacob Briand" w:date="2022-02-22T16:50:00Z">
              <w:rPr/>
            </w:rPrChange>
          </w:rPr>
          <w:t>Canvas API Key Authentication Button</w:t>
        </w:r>
      </w:ins>
      <w:ins w:id="427" w:author="Jacob Briand" w:date="2022-02-22T16:50:00Z">
        <w:r w:rsidR="00735752">
          <w:t>:</w:t>
        </w:r>
      </w:ins>
      <w:ins w:id="428" w:author="Jacob Briand" w:date="2022-02-22T16:08:00Z">
        <w:r>
          <w:t xml:space="preserve"> </w:t>
        </w:r>
      </w:ins>
    </w:p>
    <w:p w14:paraId="2BC2D0B9" w14:textId="3E5552ED" w:rsidR="00A721DE" w:rsidRDefault="007C71D2" w:rsidP="00B6556C">
      <w:pPr>
        <w:numPr>
          <w:ilvl w:val="1"/>
          <w:numId w:val="19"/>
        </w:numPr>
        <w:rPr>
          <w:ins w:id="429" w:author="Jacob Briand" w:date="2022-02-22T16:08:00Z"/>
        </w:rPr>
      </w:pPr>
      <w:ins w:id="430" w:author="Jacob Briand" w:date="2022-02-22T16:16:00Z">
        <w:r>
          <w:t>Verifies that the Canvas generated key inputted into the “Canvas API Key Text Field” is valid. If it isn’t, an error is sent back</w:t>
        </w:r>
      </w:ins>
      <w:ins w:id="431" w:author="Jacob Briand" w:date="2022-02-22T16:17:00Z">
        <w:r>
          <w:t xml:space="preserve"> to the user describing exactly what happened and how to fix it. After being authen</w:t>
        </w:r>
      </w:ins>
      <w:ins w:id="432" w:author="Jacob Briand" w:date="2022-02-22T16:18:00Z">
        <w:r>
          <w:t xml:space="preserve">ticated, the screen is then switched, allowing the user to use the program. </w:t>
        </w:r>
      </w:ins>
    </w:p>
    <w:p w14:paraId="6B2BE236" w14:textId="0E4B7D8B" w:rsidR="00DC4E8E" w:rsidRDefault="00DC4E8E" w:rsidP="00DC4E8E">
      <w:pPr>
        <w:numPr>
          <w:ilvl w:val="0"/>
          <w:numId w:val="19"/>
        </w:numPr>
        <w:rPr>
          <w:ins w:id="433" w:author="Jacob Briand" w:date="2022-02-22T16:10:00Z"/>
        </w:rPr>
      </w:pPr>
      <w:ins w:id="434" w:author="Jacob Briand" w:date="2022-02-22T16:08:00Z">
        <w:r w:rsidRPr="00735752">
          <w:rPr>
            <w:b/>
            <w:bCs/>
            <w:rPrChange w:id="435" w:author="Jacob Briand" w:date="2022-02-22T16:50:00Z">
              <w:rPr/>
            </w:rPrChange>
          </w:rPr>
          <w:t>Add Course Number Text Field</w:t>
        </w:r>
      </w:ins>
      <w:ins w:id="436" w:author="Jacob Briand" w:date="2022-02-22T16:50:00Z">
        <w:r w:rsidR="00735752">
          <w:t>:</w:t>
        </w:r>
      </w:ins>
    </w:p>
    <w:p w14:paraId="555F9A41" w14:textId="30D0DDAC" w:rsidR="00DC4E8E" w:rsidRDefault="007C71D2" w:rsidP="00DC4E8E">
      <w:pPr>
        <w:numPr>
          <w:ilvl w:val="1"/>
          <w:numId w:val="19"/>
        </w:numPr>
        <w:rPr>
          <w:ins w:id="437" w:author="Jacob Briand" w:date="2022-02-22T16:08:00Z"/>
        </w:rPr>
      </w:pPr>
      <w:ins w:id="438" w:author="Jacob Briand" w:date="2022-02-22T16:18:00Z">
        <w:r>
          <w:t>This</w:t>
        </w:r>
      </w:ins>
      <w:ins w:id="439" w:author="Jacob Briand" w:date="2022-02-22T16:21:00Z">
        <w:r>
          <w:t xml:space="preserve"> </w:t>
        </w:r>
      </w:ins>
      <w:ins w:id="440" w:author="Jacob Briand" w:date="2022-02-22T16:18:00Z">
        <w:r>
          <w:t xml:space="preserve">field </w:t>
        </w:r>
      </w:ins>
      <w:ins w:id="441" w:author="Jacob Briand" w:date="2022-02-22T16:19:00Z">
        <w:r>
          <w:t xml:space="preserve">allows the user to select all of the classes they would like to have a report generated on. This field is required and cannot be left empty. </w:t>
        </w:r>
      </w:ins>
      <w:ins w:id="442" w:author="Jacob Briand" w:date="2022-02-22T16:20:00Z">
        <w:r>
          <w:t>All of the selected courses are then added to the “Added Courses Text Field”</w:t>
        </w:r>
      </w:ins>
      <w:ins w:id="443" w:author="Jacob Briand" w:date="2022-02-22T16:35:00Z">
        <w:r w:rsidR="001807CB">
          <w:t>.</w:t>
        </w:r>
      </w:ins>
      <w:ins w:id="444" w:author="Jacob Briand" w:date="2022-02-22T16:20:00Z">
        <w:r>
          <w:t xml:space="preserve"> </w:t>
        </w:r>
      </w:ins>
    </w:p>
    <w:p w14:paraId="0D922589" w14:textId="4ED213FC" w:rsidR="00DC4E8E" w:rsidRDefault="00DC4E8E" w:rsidP="00DC4E8E">
      <w:pPr>
        <w:numPr>
          <w:ilvl w:val="0"/>
          <w:numId w:val="19"/>
        </w:numPr>
        <w:rPr>
          <w:ins w:id="445" w:author="Jacob Briand" w:date="2022-02-22T16:10:00Z"/>
        </w:rPr>
      </w:pPr>
      <w:ins w:id="446" w:author="Jacob Briand" w:date="2022-02-22T16:08:00Z">
        <w:r w:rsidRPr="00735752">
          <w:rPr>
            <w:b/>
            <w:bCs/>
            <w:rPrChange w:id="447" w:author="Jacob Briand" w:date="2022-02-22T16:50:00Z">
              <w:rPr/>
            </w:rPrChange>
          </w:rPr>
          <w:t>Add Instructor Text Field</w:t>
        </w:r>
      </w:ins>
      <w:ins w:id="448" w:author="Jacob Briand" w:date="2022-02-22T16:50:00Z">
        <w:r w:rsidR="00735752">
          <w:t>:</w:t>
        </w:r>
      </w:ins>
      <w:ins w:id="449" w:author="Jacob Briand" w:date="2022-02-22T16:08:00Z">
        <w:r>
          <w:t xml:space="preserve"> </w:t>
        </w:r>
      </w:ins>
    </w:p>
    <w:p w14:paraId="53FB95EB" w14:textId="0AF67928" w:rsidR="00DC4E8E" w:rsidRDefault="007C71D2" w:rsidP="00DC4E8E">
      <w:pPr>
        <w:numPr>
          <w:ilvl w:val="1"/>
          <w:numId w:val="19"/>
        </w:numPr>
        <w:rPr>
          <w:ins w:id="450" w:author="Jacob Briand" w:date="2022-02-22T16:08:00Z"/>
        </w:rPr>
      </w:pPr>
      <w:ins w:id="451" w:author="Jacob Briand" w:date="2022-02-22T16:20:00Z">
        <w:r>
          <w:t xml:space="preserve">This field </w:t>
        </w:r>
      </w:ins>
      <w:ins w:id="452" w:author="Jacob Briand" w:date="2022-02-22T16:21:00Z">
        <w:r>
          <w:t>allows the user to select any instructors that are of importance or related to the selected courses</w:t>
        </w:r>
      </w:ins>
      <w:ins w:id="453" w:author="Briand380,Jacob" w:date="2022-02-23T11:43:00Z">
        <w:r w:rsidR="006C18F8">
          <w:t>. In the ca</w:t>
        </w:r>
      </w:ins>
      <w:ins w:id="454" w:author="Briand380,Jacob" w:date="2022-02-23T11:44:00Z">
        <w:r w:rsidR="006C18F8">
          <w:t xml:space="preserve">se that the user is a department head, a dropdown of all professors within that department will be available to be selected. If the user is any other professor or NCC faculty, the only available instructor will be themselves, making it an unmodifiable </w:t>
        </w:r>
      </w:ins>
      <w:ins w:id="455" w:author="Jacob Briand" w:date="2022-02-22T16:21:00Z">
        <w:del w:id="456" w:author="Briand380,Jacob" w:date="2022-02-23T11:43:00Z">
          <w:r w:rsidDel="006C18F8">
            <w:delText xml:space="preserve">. </w:delText>
          </w:r>
        </w:del>
      </w:ins>
      <w:ins w:id="457" w:author="Jacob Briand" w:date="2022-02-22T16:22:00Z">
        <w:del w:id="458" w:author="Briand380,Jacob" w:date="2022-02-23T11:43:00Z">
          <w:r w:rsidDel="006C18F8">
            <w:delText>If this field is left empty by the user, only the inst</w:delText>
          </w:r>
        </w:del>
      </w:ins>
      <w:ins w:id="459" w:author="Jacob Briand" w:date="2022-02-22T16:31:00Z">
        <w:del w:id="460" w:author="Briand380,Jacob" w:date="2022-02-23T11:43:00Z">
          <w:r w:rsidR="00356FD9" w:rsidDel="006C18F8">
            <w:delText>ructor whose generated key was inputted</w:delText>
          </w:r>
        </w:del>
      </w:ins>
      <w:ins w:id="461" w:author="Jacob Briand" w:date="2022-02-22T16:32:00Z">
        <w:del w:id="462" w:author="Briand380,Jacob" w:date="2022-02-23T11:43:00Z">
          <w:r w:rsidR="00356FD9" w:rsidDel="006C18F8">
            <w:delText xml:space="preserve"> would be generated. </w:delText>
          </w:r>
        </w:del>
      </w:ins>
      <w:ins w:id="463" w:author="Jacob Briand" w:date="2022-02-22T16:33:00Z">
        <w:del w:id="464" w:author="Briand380,Jacob" w:date="2022-02-23T11:43:00Z">
          <w:r w:rsidR="00356FD9" w:rsidDel="006C18F8">
            <w:delText xml:space="preserve">This field would mainly be used </w:delText>
          </w:r>
        </w:del>
      </w:ins>
      <w:ins w:id="465" w:author="Jacob Briand" w:date="2022-02-22T16:35:00Z">
        <w:del w:id="466" w:author="Briand380,Jacob" w:date="2022-02-23T11:43:00Z">
          <w:r w:rsidR="001807CB" w:rsidDel="006C18F8">
            <w:delText>by department heads and above.</w:delText>
          </w:r>
        </w:del>
      </w:ins>
      <w:ins w:id="467" w:author="Briand380,Jacob" w:date="2022-02-23T11:44:00Z">
        <w:r w:rsidR="006C18F8">
          <w:t xml:space="preserve">field. </w:t>
        </w:r>
      </w:ins>
      <w:ins w:id="468" w:author="Jacob Briand" w:date="2022-02-22T16:35:00Z">
        <w:del w:id="469" w:author="Briand380,Jacob" w:date="2022-02-23T11:44:00Z">
          <w:r w:rsidR="001807CB" w:rsidDel="006C18F8">
            <w:delText xml:space="preserve"> </w:delText>
          </w:r>
        </w:del>
      </w:ins>
    </w:p>
    <w:p w14:paraId="3AB6AC3F" w14:textId="6C950E1B" w:rsidR="00DC4E8E" w:rsidRPr="00735752" w:rsidRDefault="00DC4E8E" w:rsidP="00DC4E8E">
      <w:pPr>
        <w:numPr>
          <w:ilvl w:val="0"/>
          <w:numId w:val="19"/>
        </w:numPr>
        <w:rPr>
          <w:ins w:id="470" w:author="Jacob Briand" w:date="2022-02-22T16:10:00Z"/>
          <w:b/>
          <w:bCs/>
          <w:rPrChange w:id="471" w:author="Jacob Briand" w:date="2022-02-22T16:50:00Z">
            <w:rPr>
              <w:ins w:id="472" w:author="Jacob Briand" w:date="2022-02-22T16:10:00Z"/>
            </w:rPr>
          </w:rPrChange>
        </w:rPr>
      </w:pPr>
      <w:ins w:id="473" w:author="Jacob Briand" w:date="2022-02-22T16:08:00Z">
        <w:r w:rsidRPr="00735752">
          <w:rPr>
            <w:b/>
            <w:bCs/>
            <w:rPrChange w:id="474" w:author="Jacob Briand" w:date="2022-02-22T16:50:00Z">
              <w:rPr/>
            </w:rPrChange>
          </w:rPr>
          <w:t>Add Semester Text Field</w:t>
        </w:r>
      </w:ins>
      <w:ins w:id="475" w:author="Jacob Briand" w:date="2022-02-22T16:50:00Z">
        <w:r w:rsidR="00735752">
          <w:t>:</w:t>
        </w:r>
      </w:ins>
      <w:ins w:id="476" w:author="Jacob Briand" w:date="2022-02-22T16:08:00Z">
        <w:r w:rsidRPr="00735752">
          <w:rPr>
            <w:b/>
            <w:bCs/>
            <w:rPrChange w:id="477" w:author="Jacob Briand" w:date="2022-02-22T16:50:00Z">
              <w:rPr/>
            </w:rPrChange>
          </w:rPr>
          <w:t xml:space="preserve"> </w:t>
        </w:r>
      </w:ins>
    </w:p>
    <w:p w14:paraId="5B4336F2" w14:textId="624F3CA6" w:rsidR="00DC4E8E" w:rsidRDefault="001807CB" w:rsidP="00DC4E8E">
      <w:pPr>
        <w:numPr>
          <w:ilvl w:val="1"/>
          <w:numId w:val="19"/>
        </w:numPr>
        <w:rPr>
          <w:ins w:id="478" w:author="Jacob Briand" w:date="2022-02-22T16:08:00Z"/>
        </w:rPr>
      </w:pPr>
      <w:ins w:id="479" w:author="Jacob Briand" w:date="2022-02-22T16:36:00Z">
        <w:r>
          <w:lastRenderedPageBreak/>
          <w:t>This field allows the user to refine their search and choose exactly what semester/seme</w:t>
        </w:r>
      </w:ins>
      <w:ins w:id="480" w:author="Jacob Briand" w:date="2022-02-22T16:37:00Z">
        <w:r>
          <w:t xml:space="preserve">sters they would like the report generated from. This is a mandatory field. </w:t>
        </w:r>
      </w:ins>
    </w:p>
    <w:p w14:paraId="0CFABE90" w14:textId="696AC658" w:rsidR="00DC4E8E" w:rsidRDefault="00DC4E8E" w:rsidP="00DC4E8E">
      <w:pPr>
        <w:numPr>
          <w:ilvl w:val="0"/>
          <w:numId w:val="19"/>
        </w:numPr>
        <w:rPr>
          <w:ins w:id="481" w:author="Jacob Briand" w:date="2022-02-22T16:10:00Z"/>
        </w:rPr>
      </w:pPr>
      <w:ins w:id="482" w:author="Jacob Briand" w:date="2022-02-22T16:08:00Z">
        <w:r w:rsidRPr="00735752">
          <w:rPr>
            <w:b/>
            <w:bCs/>
            <w:rPrChange w:id="483" w:author="Jacob Briand" w:date="2022-02-22T16:50:00Z">
              <w:rPr/>
            </w:rPrChange>
          </w:rPr>
          <w:t>Added Courses Text Field</w:t>
        </w:r>
      </w:ins>
      <w:ins w:id="484" w:author="Jacob Briand" w:date="2022-02-22T16:50:00Z">
        <w:r w:rsidR="00735752">
          <w:t>:</w:t>
        </w:r>
      </w:ins>
      <w:ins w:id="485" w:author="Jacob Briand" w:date="2022-02-22T16:08:00Z">
        <w:r>
          <w:t xml:space="preserve"> </w:t>
        </w:r>
      </w:ins>
    </w:p>
    <w:p w14:paraId="447206DA" w14:textId="59792CBD" w:rsidR="00DC4E8E" w:rsidRDefault="001807CB" w:rsidP="00DC4E8E">
      <w:pPr>
        <w:numPr>
          <w:ilvl w:val="1"/>
          <w:numId w:val="19"/>
        </w:numPr>
        <w:rPr>
          <w:ins w:id="486" w:author="Jacob Briand" w:date="2022-02-22T16:08:00Z"/>
        </w:rPr>
      </w:pPr>
      <w:ins w:id="487" w:author="Jacob Briand" w:date="2022-02-22T16:37:00Z">
        <w:r>
          <w:t xml:space="preserve">All of the selected courses from the “Add Course </w:t>
        </w:r>
      </w:ins>
      <w:ins w:id="488" w:author="Jacob Briand" w:date="2022-02-22T16:38:00Z">
        <w:r>
          <w:t xml:space="preserve">Number Text Field” will appear in this field. This field will simply act as a holder for the fields </w:t>
        </w:r>
      </w:ins>
      <w:ins w:id="489" w:author="Jacob Briand" w:date="2022-02-22T16:39:00Z">
        <w:r>
          <w:t xml:space="preserve">and will not allow for input from the user. </w:t>
        </w:r>
      </w:ins>
    </w:p>
    <w:p w14:paraId="0A6D4D58" w14:textId="52215677" w:rsidR="00DC4E8E" w:rsidRDefault="00DC4E8E" w:rsidP="00DC4E8E">
      <w:pPr>
        <w:numPr>
          <w:ilvl w:val="0"/>
          <w:numId w:val="19"/>
        </w:numPr>
        <w:rPr>
          <w:ins w:id="490" w:author="Jacob Briand" w:date="2022-02-22T16:10:00Z"/>
        </w:rPr>
      </w:pPr>
      <w:ins w:id="491" w:author="Jacob Briand" w:date="2022-02-22T16:08:00Z">
        <w:r w:rsidRPr="00735752">
          <w:rPr>
            <w:b/>
            <w:bCs/>
            <w:rPrChange w:id="492" w:author="Jacob Briand" w:date="2022-02-22T16:50:00Z">
              <w:rPr/>
            </w:rPrChange>
          </w:rPr>
          <w:t>Search/Generate Report Button</w:t>
        </w:r>
      </w:ins>
      <w:ins w:id="493" w:author="Jacob Briand" w:date="2022-02-22T16:50:00Z">
        <w:r w:rsidR="00735752">
          <w:t>:</w:t>
        </w:r>
      </w:ins>
      <w:ins w:id="494" w:author="Jacob Briand" w:date="2022-02-22T16:08:00Z">
        <w:r>
          <w:t xml:space="preserve"> </w:t>
        </w:r>
      </w:ins>
    </w:p>
    <w:p w14:paraId="727B6CC8" w14:textId="06246C5E" w:rsidR="00DC4E8E" w:rsidRDefault="001807CB" w:rsidP="00DC4E8E">
      <w:pPr>
        <w:numPr>
          <w:ilvl w:val="1"/>
          <w:numId w:val="19"/>
        </w:numPr>
        <w:rPr>
          <w:ins w:id="495" w:author="Jacob Briand" w:date="2022-02-22T16:08:00Z"/>
        </w:rPr>
      </w:pPr>
      <w:ins w:id="496" w:author="Jacob Briand" w:date="2022-02-22T16:40:00Z">
        <w:r>
          <w:t xml:space="preserve">This button applies all </w:t>
        </w:r>
      </w:ins>
      <w:ins w:id="497" w:author="Jacob Briand" w:date="2022-02-22T16:43:00Z">
        <w:r>
          <w:t>of the selections from above</w:t>
        </w:r>
      </w:ins>
      <w:ins w:id="498" w:author="Jacob Briand" w:date="2022-02-22T16:44:00Z">
        <w:r w:rsidR="00735752">
          <w:t xml:space="preserve"> into a predetermined format and generates a report from the information sent back from canvas. </w:t>
        </w:r>
      </w:ins>
    </w:p>
    <w:p w14:paraId="1E3CD0D5" w14:textId="40111983" w:rsidR="00DC4E8E" w:rsidRDefault="00DC4E8E" w:rsidP="00DC4E8E">
      <w:pPr>
        <w:numPr>
          <w:ilvl w:val="0"/>
          <w:numId w:val="19"/>
        </w:numPr>
        <w:rPr>
          <w:ins w:id="499" w:author="Jacob Briand" w:date="2022-02-22T16:10:00Z"/>
        </w:rPr>
      </w:pPr>
      <w:ins w:id="500" w:author="Jacob Briand" w:date="2022-02-22T16:08:00Z">
        <w:r w:rsidRPr="00735752">
          <w:rPr>
            <w:b/>
            <w:bCs/>
            <w:rPrChange w:id="501" w:author="Jacob Briand" w:date="2022-02-22T16:50:00Z">
              <w:rPr/>
            </w:rPrChange>
          </w:rPr>
          <w:t>Select All Button</w:t>
        </w:r>
      </w:ins>
      <w:ins w:id="502" w:author="Jacob Briand" w:date="2022-02-22T16:50:00Z">
        <w:r w:rsidR="00735752">
          <w:t>:</w:t>
        </w:r>
      </w:ins>
      <w:ins w:id="503" w:author="Jacob Briand" w:date="2022-02-22T16:08:00Z">
        <w:r>
          <w:t xml:space="preserve"> </w:t>
        </w:r>
      </w:ins>
    </w:p>
    <w:p w14:paraId="3812C195" w14:textId="3B812673" w:rsidR="00DC4E8E" w:rsidRDefault="00735752" w:rsidP="00DC4E8E">
      <w:pPr>
        <w:numPr>
          <w:ilvl w:val="1"/>
          <w:numId w:val="19"/>
        </w:numPr>
        <w:rPr>
          <w:ins w:id="504" w:author="Jacob Briand" w:date="2022-02-22T16:08:00Z"/>
        </w:rPr>
      </w:pPr>
      <w:ins w:id="505" w:author="Jacob Briand" w:date="2022-02-22T16:44:00Z">
        <w:r>
          <w:t>This button se</w:t>
        </w:r>
      </w:ins>
      <w:ins w:id="506" w:author="Jacob Briand" w:date="2022-02-22T16:45:00Z">
        <w:r>
          <w:t>lects all of the</w:t>
        </w:r>
      </w:ins>
      <w:ins w:id="507" w:author="Jacob Briand" w:date="2022-02-22T16:46:00Z">
        <w:r>
          <w:t xml:space="preserve"> courses</w:t>
        </w:r>
      </w:ins>
      <w:ins w:id="508" w:author="Jacob Briand" w:date="2022-02-22T16:45:00Z">
        <w:r>
          <w:t xml:space="preserve"> availabl</w:t>
        </w:r>
      </w:ins>
      <w:ins w:id="509" w:author="Jacob Briand" w:date="2022-02-22T16:46:00Z">
        <w:r>
          <w:t>e to the user and adds them into the “Added Courses Text Field”</w:t>
        </w:r>
      </w:ins>
      <w:ins w:id="510" w:author="Jacob Briand" w:date="2022-02-22T16:47:00Z">
        <w:r>
          <w:t>.</w:t>
        </w:r>
      </w:ins>
      <w:ins w:id="511" w:author="Jacob Briand" w:date="2022-02-22T16:46:00Z">
        <w:r>
          <w:t xml:space="preserve"> </w:t>
        </w:r>
      </w:ins>
    </w:p>
    <w:p w14:paraId="1E244722" w14:textId="351A1BB3" w:rsidR="00DC4E8E" w:rsidRDefault="00DC4E8E" w:rsidP="00DC4E8E">
      <w:pPr>
        <w:numPr>
          <w:ilvl w:val="0"/>
          <w:numId w:val="19"/>
        </w:numPr>
        <w:rPr>
          <w:ins w:id="512" w:author="Jacob Briand" w:date="2022-02-22T16:10:00Z"/>
        </w:rPr>
      </w:pPr>
      <w:ins w:id="513" w:author="Jacob Briand" w:date="2022-02-22T16:08:00Z">
        <w:r w:rsidRPr="00735752">
          <w:rPr>
            <w:b/>
            <w:bCs/>
            <w:rPrChange w:id="514" w:author="Jacob Briand" w:date="2022-02-22T16:49:00Z">
              <w:rPr/>
            </w:rPrChange>
          </w:rPr>
          <w:t>Remove All Button</w:t>
        </w:r>
      </w:ins>
      <w:ins w:id="515" w:author="Jacob Briand" w:date="2022-02-22T16:49:00Z">
        <w:r w:rsidR="00735752">
          <w:t>:</w:t>
        </w:r>
      </w:ins>
      <w:ins w:id="516" w:author="Jacob Briand" w:date="2022-02-22T16:08:00Z">
        <w:r>
          <w:t xml:space="preserve"> </w:t>
        </w:r>
      </w:ins>
    </w:p>
    <w:p w14:paraId="3D798364" w14:textId="440C3EFE" w:rsidR="00DC4E8E" w:rsidDel="00A721DE" w:rsidRDefault="00735752" w:rsidP="00A721DE">
      <w:pPr>
        <w:ind w:firstLine="0"/>
        <w:rPr>
          <w:del w:id="517" w:author="Jacob Briand" w:date="2022-02-22T16:08:00Z"/>
        </w:rPr>
      </w:pPr>
      <w:ins w:id="518" w:author="Jacob Briand" w:date="2022-02-22T16:47:00Z">
        <w:r>
          <w:t xml:space="preserve">This button removes all changes that the user applied. </w:t>
        </w:r>
      </w:ins>
    </w:p>
    <w:p w14:paraId="24D98073" w14:textId="77777777" w:rsidR="00A721DE" w:rsidRPr="00A721DE" w:rsidRDefault="00A721DE">
      <w:pPr>
        <w:numPr>
          <w:ilvl w:val="1"/>
          <w:numId w:val="19"/>
        </w:numPr>
        <w:rPr>
          <w:ins w:id="519" w:author="Jacob Briand" w:date="2022-02-22T16:54:00Z"/>
          <w:rPrChange w:id="520" w:author="Jacob Briand" w:date="2022-02-22T16:54:00Z">
            <w:rPr>
              <w:ins w:id="521" w:author="Jacob Briand" w:date="2022-02-22T16:54:00Z"/>
              <w:color w:val="000000"/>
            </w:rPr>
          </w:rPrChange>
        </w:rPr>
        <w:pPrChange w:id="522" w:author="Jacob Briand" w:date="2022-02-22T16:54:00Z">
          <w:pPr/>
        </w:pPrChange>
      </w:pPr>
    </w:p>
    <w:p w14:paraId="26EB03D7" w14:textId="77777777" w:rsidR="00947F1C" w:rsidRPr="00D55426" w:rsidDel="00A721DE" w:rsidRDefault="00947F1C" w:rsidP="002D182B">
      <w:pPr>
        <w:rPr>
          <w:del w:id="523" w:author="Jacob Briand" w:date="2022-02-22T16:54:00Z"/>
          <w:color w:val="000000"/>
        </w:rPr>
      </w:pPr>
    </w:p>
    <w:p w14:paraId="75B4FA49" w14:textId="77777777" w:rsidR="00F745CA" w:rsidRPr="00D55426" w:rsidRDefault="00F745CA">
      <w:pPr>
        <w:ind w:firstLine="0"/>
        <w:rPr>
          <w:color w:val="000000"/>
        </w:rPr>
        <w:pPrChange w:id="524" w:author="Jacob Briand" w:date="2022-02-22T16:54:00Z">
          <w:pPr/>
        </w:pPrChange>
      </w:pPr>
    </w:p>
    <w:p w14:paraId="3AF2ACB2" w14:textId="77777777" w:rsidR="00F745CA" w:rsidRPr="00D55426" w:rsidDel="00A721DE" w:rsidRDefault="00F745CA">
      <w:pPr>
        <w:pStyle w:val="Heading2"/>
        <w:numPr>
          <w:ilvl w:val="0"/>
          <w:numId w:val="0"/>
        </w:numPr>
        <w:ind w:left="360"/>
        <w:rPr>
          <w:del w:id="525" w:author="Jacob Briand" w:date="2022-02-22T16:58:00Z"/>
          <w:color w:val="000000"/>
        </w:rPr>
        <w:pPrChange w:id="526" w:author="Jacob Briand" w:date="2022-02-22T16:58:00Z">
          <w:pPr>
            <w:pStyle w:val="Heading2"/>
          </w:pPr>
        </w:pPrChange>
      </w:pPr>
      <w:bookmarkStart w:id="527" w:name="_Toc166397680"/>
      <w:bookmarkStart w:id="528" w:name="_Toc166398937"/>
      <w:del w:id="529" w:author="Jacob Briand" w:date="2022-02-22T16:58:00Z">
        <w:r w:rsidRPr="00D55426" w:rsidDel="00A721DE">
          <w:rPr>
            <w:color w:val="000000"/>
          </w:rPr>
          <w:delText>Responsibilities</w:delText>
        </w:r>
        <w:bookmarkEnd w:id="527"/>
        <w:bookmarkEnd w:id="528"/>
      </w:del>
    </w:p>
    <w:p w14:paraId="14C80ECC" w14:textId="3DEA4F1C" w:rsidR="00A721DE" w:rsidRPr="00A721DE" w:rsidDel="00A721DE" w:rsidRDefault="00F745CA">
      <w:pPr>
        <w:pStyle w:val="Heading2"/>
        <w:numPr>
          <w:ilvl w:val="0"/>
          <w:numId w:val="0"/>
        </w:numPr>
        <w:ind w:left="360"/>
        <w:rPr>
          <w:del w:id="530" w:author="Jacob Briand" w:date="2022-02-22T16:58:00Z"/>
          <w:color w:val="000000"/>
          <w:rPrChange w:id="531" w:author="Jacob Briand" w:date="2022-02-22T16:58:00Z">
            <w:rPr>
              <w:del w:id="532" w:author="Jacob Briand" w:date="2022-02-22T16:58:00Z"/>
            </w:rPr>
          </w:rPrChange>
        </w:rPr>
        <w:pPrChange w:id="533" w:author="Jacob Briand" w:date="2022-02-22T16:58:00Z">
          <w:pPr/>
        </w:pPrChange>
      </w:pPr>
      <w:del w:id="534" w:author="Jacob Briand" w:date="2022-02-22T16:58:00Z">
        <w:r w:rsidRPr="00A721DE" w:rsidDel="00A721DE">
          <w:rPr>
            <w:color w:val="000000"/>
            <w:rPrChange w:id="535" w:author="Jacob Briand" w:date="2022-02-22T16:58:00Z">
              <w:rPr/>
            </w:rPrChange>
          </w:rPr>
          <w:delText xml:space="preserve">    The primary responsibilities and/or behavior of this component. What does this component accomplish? What roles does it play? What kinds of services does it provide to its clients? For some components, this may need to refer back to the requirements specification.</w:delText>
        </w:r>
      </w:del>
    </w:p>
    <w:p w14:paraId="185E4925" w14:textId="61118C23" w:rsidR="00F745CA" w:rsidRPr="00D55426" w:rsidDel="00A721DE" w:rsidRDefault="00F745CA">
      <w:pPr>
        <w:pStyle w:val="Heading2"/>
        <w:numPr>
          <w:ilvl w:val="0"/>
          <w:numId w:val="0"/>
        </w:numPr>
        <w:ind w:left="360"/>
        <w:rPr>
          <w:del w:id="536" w:author="Jacob Briand" w:date="2022-02-22T16:58:00Z"/>
        </w:rPr>
        <w:pPrChange w:id="537" w:author="Jacob Briand" w:date="2022-02-22T16:58:00Z">
          <w:pPr/>
        </w:pPrChange>
      </w:pPr>
    </w:p>
    <w:p w14:paraId="7428DF7D" w14:textId="5EB8695B" w:rsidR="00F745CA" w:rsidRPr="00D55426" w:rsidDel="008F3B13" w:rsidRDefault="00B24AB9" w:rsidP="002D182B">
      <w:pPr>
        <w:pStyle w:val="Heading2"/>
        <w:rPr>
          <w:del w:id="538" w:author="Jacob Briand" w:date="2022-02-22T18:06:00Z"/>
          <w:color w:val="000000"/>
        </w:rPr>
      </w:pPr>
      <w:bookmarkStart w:id="539" w:name="_Toc166397681"/>
      <w:bookmarkStart w:id="540" w:name="_Toc166398938"/>
      <w:ins w:id="541" w:author="Jacob Briand" w:date="2022-02-22T17:23:00Z">
        <w:r>
          <w:rPr>
            <w:color w:val="000000"/>
          </w:rPr>
          <w:t xml:space="preserve">Assumptions and Constraints </w:t>
        </w:r>
      </w:ins>
      <w:del w:id="542" w:author="Jacob Briand" w:date="2022-02-22T17:23:00Z">
        <w:r w:rsidR="00F745CA" w:rsidRPr="00D55426" w:rsidDel="00B24AB9">
          <w:rPr>
            <w:color w:val="000000"/>
          </w:rPr>
          <w:delText>Constraints</w:delText>
        </w:r>
      </w:del>
      <w:bookmarkEnd w:id="539"/>
      <w:bookmarkEnd w:id="540"/>
    </w:p>
    <w:p w14:paraId="5F12B073" w14:textId="31B83A07" w:rsidR="00F745CA" w:rsidRPr="008F3B13" w:rsidDel="008F3B13" w:rsidRDefault="00F745CA">
      <w:pPr>
        <w:pStyle w:val="Heading2"/>
        <w:ind w:firstLine="0"/>
        <w:rPr>
          <w:del w:id="543" w:author="Jacob Briand" w:date="2022-02-22T18:06:00Z"/>
          <w:color w:val="000000"/>
          <w:rPrChange w:id="544" w:author="Jacob Briand" w:date="2022-02-22T18:06:00Z">
            <w:rPr>
              <w:del w:id="545" w:author="Jacob Briand" w:date="2022-02-22T18:06:00Z"/>
            </w:rPr>
          </w:rPrChange>
        </w:rPr>
        <w:pPrChange w:id="546" w:author="Jacob Briand" w:date="2022-02-22T18:06:00Z">
          <w:pPr/>
        </w:pPrChange>
      </w:pPr>
      <w:del w:id="547" w:author="Jacob Briand" w:date="2022-02-22T18:06:00Z">
        <w:r w:rsidRPr="008F3B13" w:rsidDel="008F3B13">
          <w:rPr>
            <w:color w:val="000000"/>
            <w:rPrChange w:id="548" w:author="Jacob Briand" w:date="2022-02-22T18:06:00Z">
              <w:rPr/>
            </w:rPrChange>
          </w:rPr>
          <w:delText xml:space="preserve">    Any relevant assumptions, limitations, or constraints for this component. This should include constraints on timing, storage, or component state, and might include rules for interacting with this component (encompassing preconditions, postconditions, invariants, other constraints on input or output values and local or global values, data formats and data access, synchronization, exceptions, etc.)</w:delText>
        </w:r>
      </w:del>
    </w:p>
    <w:p w14:paraId="6B08174C" w14:textId="3EBE889F" w:rsidR="00F745CA" w:rsidRDefault="00F745CA">
      <w:pPr>
        <w:pStyle w:val="Heading2"/>
        <w:rPr>
          <w:ins w:id="549" w:author="Jacob Briand" w:date="2022-02-22T16:59:00Z"/>
        </w:rPr>
        <w:pPrChange w:id="550" w:author="Jacob Briand" w:date="2022-02-22T18:06:00Z">
          <w:pPr/>
        </w:pPrChange>
      </w:pPr>
    </w:p>
    <w:p w14:paraId="5A56E69D" w14:textId="77777777" w:rsidR="001E0F6C" w:rsidRDefault="00A721DE" w:rsidP="00A721DE">
      <w:pPr>
        <w:numPr>
          <w:ilvl w:val="0"/>
          <w:numId w:val="19"/>
        </w:numPr>
        <w:rPr>
          <w:ins w:id="551" w:author="Jacob Briand" w:date="2022-02-22T17:11:00Z"/>
        </w:rPr>
      </w:pPr>
      <w:ins w:id="552" w:author="Jacob Briand" w:date="2022-02-22T16:59:00Z">
        <w:r w:rsidRPr="001E0F6C">
          <w:rPr>
            <w:b/>
            <w:bCs/>
            <w:rPrChange w:id="553" w:author="Jacob Briand" w:date="2022-02-22T17:11:00Z">
              <w:rPr/>
            </w:rPrChange>
          </w:rPr>
          <w:t>Canvas API Key Text Field</w:t>
        </w:r>
      </w:ins>
      <w:ins w:id="554" w:author="Jacob Briand" w:date="2022-02-22T17:11:00Z">
        <w:r w:rsidR="001E0F6C">
          <w:t>:</w:t>
        </w:r>
      </w:ins>
    </w:p>
    <w:p w14:paraId="1B9BAA75" w14:textId="77777777" w:rsidR="007A45FC" w:rsidRDefault="007A45FC" w:rsidP="001E0F6C">
      <w:pPr>
        <w:numPr>
          <w:ilvl w:val="1"/>
          <w:numId w:val="19"/>
        </w:numPr>
        <w:rPr>
          <w:ins w:id="555" w:author="Jacob Briand" w:date="2022-02-22T17:30:00Z"/>
        </w:rPr>
      </w:pPr>
      <w:ins w:id="556" w:author="Jacob Briand" w:date="2022-02-22T17:30:00Z">
        <w:r>
          <w:t xml:space="preserve">We are currently unsure how the Canvas API key works. </w:t>
        </w:r>
      </w:ins>
    </w:p>
    <w:p w14:paraId="3D771415" w14:textId="1481AFC0" w:rsidR="00A721DE" w:rsidRDefault="007A45FC">
      <w:pPr>
        <w:numPr>
          <w:ilvl w:val="1"/>
          <w:numId w:val="19"/>
        </w:numPr>
        <w:rPr>
          <w:ins w:id="557" w:author="Jacob Briand" w:date="2022-02-22T16:59:00Z"/>
        </w:rPr>
        <w:pPrChange w:id="558" w:author="Jacob Briand" w:date="2022-02-22T17:11:00Z">
          <w:pPr>
            <w:numPr>
              <w:numId w:val="19"/>
            </w:numPr>
            <w:ind w:left="720" w:hanging="360"/>
          </w:pPr>
        </w:pPrChange>
      </w:pPr>
      <w:ins w:id="559" w:author="Jacob Briand" w:date="2022-02-22T17:30:00Z">
        <w:r>
          <w:t xml:space="preserve">We are assuming it can </w:t>
        </w:r>
      </w:ins>
      <w:ins w:id="560" w:author="Jacob Briand" w:date="2022-02-22T17:31:00Z">
        <w:r>
          <w:t xml:space="preserve">be implemented easily. </w:t>
        </w:r>
      </w:ins>
      <w:ins w:id="561" w:author="Jacob Briand" w:date="2022-02-22T17:30:00Z">
        <w:r>
          <w:t xml:space="preserve"> </w:t>
        </w:r>
      </w:ins>
      <w:ins w:id="562" w:author="Jacob Briand" w:date="2022-02-22T16:59:00Z">
        <w:r w:rsidR="00A721DE">
          <w:t xml:space="preserve"> </w:t>
        </w:r>
      </w:ins>
    </w:p>
    <w:p w14:paraId="1C4A4BCA" w14:textId="716DF2EF" w:rsidR="00A721DE" w:rsidRDefault="00A721DE" w:rsidP="00A721DE">
      <w:pPr>
        <w:numPr>
          <w:ilvl w:val="0"/>
          <w:numId w:val="19"/>
        </w:numPr>
        <w:rPr>
          <w:ins w:id="563" w:author="Jacob Briand" w:date="2022-02-22T17:31:00Z"/>
        </w:rPr>
      </w:pPr>
      <w:ins w:id="564" w:author="Jacob Briand" w:date="2022-02-22T16:59:00Z">
        <w:r w:rsidRPr="007A45FC">
          <w:rPr>
            <w:b/>
            <w:bCs/>
            <w:rPrChange w:id="565" w:author="Jacob Briand" w:date="2022-02-22T17:29:00Z">
              <w:rPr/>
            </w:rPrChange>
          </w:rPr>
          <w:t>Canvas API Key Authentication Button</w:t>
        </w:r>
      </w:ins>
      <w:ins w:id="566" w:author="Jacob Briand" w:date="2022-02-22T17:29:00Z">
        <w:r w:rsidR="007A45FC">
          <w:t>:</w:t>
        </w:r>
      </w:ins>
      <w:ins w:id="567" w:author="Jacob Briand" w:date="2022-02-22T16:59:00Z">
        <w:r>
          <w:t xml:space="preserve"> </w:t>
        </w:r>
      </w:ins>
    </w:p>
    <w:p w14:paraId="5238215E" w14:textId="77777777" w:rsidR="007A45FC" w:rsidRDefault="007A45FC" w:rsidP="007A45FC">
      <w:pPr>
        <w:numPr>
          <w:ilvl w:val="1"/>
          <w:numId w:val="19"/>
        </w:numPr>
        <w:rPr>
          <w:ins w:id="568" w:author="Jacob Briand" w:date="2022-02-22T17:31:00Z"/>
        </w:rPr>
      </w:pPr>
      <w:ins w:id="569" w:author="Jacob Briand" w:date="2022-02-22T17:31:00Z">
        <w:r>
          <w:t xml:space="preserve">We are currently unsure how the Canvas API key works. </w:t>
        </w:r>
      </w:ins>
    </w:p>
    <w:p w14:paraId="220DB423" w14:textId="646A34A1" w:rsidR="007A45FC" w:rsidRDefault="007A45FC">
      <w:pPr>
        <w:numPr>
          <w:ilvl w:val="1"/>
          <w:numId w:val="19"/>
        </w:numPr>
        <w:rPr>
          <w:ins w:id="570" w:author="Jacob Briand" w:date="2022-02-22T16:59:00Z"/>
        </w:rPr>
        <w:pPrChange w:id="571" w:author="Jacob Briand" w:date="2022-02-22T17:31:00Z">
          <w:pPr>
            <w:numPr>
              <w:numId w:val="19"/>
            </w:numPr>
            <w:ind w:left="720" w:hanging="360"/>
          </w:pPr>
        </w:pPrChange>
      </w:pPr>
      <w:ins w:id="572" w:author="Jacob Briand" w:date="2022-02-22T17:31:00Z">
        <w:r>
          <w:t xml:space="preserve">We are assuming it can be implemented easily.   </w:t>
        </w:r>
      </w:ins>
    </w:p>
    <w:p w14:paraId="7F644277" w14:textId="78F0822A" w:rsidR="007A45FC" w:rsidRDefault="00A721DE" w:rsidP="007A45FC">
      <w:pPr>
        <w:numPr>
          <w:ilvl w:val="0"/>
          <w:numId w:val="19"/>
        </w:numPr>
        <w:rPr>
          <w:ins w:id="573" w:author="Jacob Briand" w:date="2022-02-22T17:33:00Z"/>
        </w:rPr>
      </w:pPr>
      <w:ins w:id="574" w:author="Jacob Briand" w:date="2022-02-22T16:59:00Z">
        <w:r w:rsidRPr="007A45FC">
          <w:rPr>
            <w:b/>
            <w:bCs/>
            <w:rPrChange w:id="575" w:author="Jacob Briand" w:date="2022-02-22T17:31:00Z">
              <w:rPr/>
            </w:rPrChange>
          </w:rPr>
          <w:t>Add Course Number Text Field</w:t>
        </w:r>
      </w:ins>
      <w:ins w:id="576" w:author="Jacob Briand" w:date="2022-02-22T17:31:00Z">
        <w:r w:rsidR="007A45FC">
          <w:t>:</w:t>
        </w:r>
      </w:ins>
    </w:p>
    <w:p w14:paraId="3DBE8217" w14:textId="102E1B3A" w:rsidR="007A45FC" w:rsidRDefault="008F3B13" w:rsidP="007A45FC">
      <w:pPr>
        <w:numPr>
          <w:ilvl w:val="1"/>
          <w:numId w:val="19"/>
        </w:numPr>
        <w:rPr>
          <w:ins w:id="577" w:author="Briand380,Jacob" w:date="2022-02-23T10:10:00Z"/>
        </w:rPr>
      </w:pPr>
      <w:ins w:id="578" w:author="Jacob Briand" w:date="2022-02-22T17:58:00Z">
        <w:r>
          <w:t>Canvas might not grab all of the available course numbers</w:t>
        </w:r>
      </w:ins>
      <w:ins w:id="579" w:author="Jacob Briand" w:date="2022-02-22T17:59:00Z">
        <w:r>
          <w:t>.</w:t>
        </w:r>
      </w:ins>
      <w:ins w:id="580" w:author="Briand380,Jacob" w:date="2022-02-23T10:10:00Z">
        <w:r w:rsidR="00F83E8D">
          <w:t>\</w:t>
        </w:r>
      </w:ins>
    </w:p>
    <w:p w14:paraId="53D72CF4" w14:textId="61FCBBD5" w:rsidR="00F83E8D" w:rsidRDefault="00F83E8D" w:rsidP="007A45FC">
      <w:pPr>
        <w:numPr>
          <w:ilvl w:val="1"/>
          <w:numId w:val="19"/>
        </w:numPr>
        <w:rPr>
          <w:ins w:id="581" w:author="Jacob Briand" w:date="2022-02-22T17:59:00Z"/>
        </w:rPr>
      </w:pPr>
      <w:ins w:id="582" w:author="Briand380,Jacob" w:date="2022-02-23T10:10:00Z">
        <w:r>
          <w:t xml:space="preserve">We currently do not have access to courses on Canvas through their API </w:t>
        </w:r>
      </w:ins>
    </w:p>
    <w:p w14:paraId="7D9D4A5A" w14:textId="6C42CFFA" w:rsidR="008F3B13" w:rsidRDefault="008F3B13">
      <w:pPr>
        <w:numPr>
          <w:ilvl w:val="1"/>
          <w:numId w:val="19"/>
        </w:numPr>
        <w:rPr>
          <w:ins w:id="583" w:author="Jacob Briand" w:date="2022-02-22T16:59:00Z"/>
        </w:rPr>
        <w:pPrChange w:id="584" w:author="Jacob Briand" w:date="2022-02-22T17:33:00Z">
          <w:pPr>
            <w:numPr>
              <w:numId w:val="19"/>
            </w:numPr>
            <w:ind w:left="720" w:hanging="360"/>
          </w:pPr>
        </w:pPrChange>
      </w:pPr>
      <w:ins w:id="585" w:author="Jacob Briand" w:date="2022-02-22T17:59:00Z">
        <w:r>
          <w:t>We are assuming that the implementation of</w:t>
        </w:r>
      </w:ins>
      <w:ins w:id="586" w:author="Jacob Briand" w:date="2022-02-22T18:00:00Z">
        <w:r>
          <w:t xml:space="preserve"> this won’t be too hard.</w:t>
        </w:r>
      </w:ins>
    </w:p>
    <w:p w14:paraId="6091A956" w14:textId="77777777" w:rsidR="00982E69" w:rsidRPr="00982E69" w:rsidRDefault="00A721DE" w:rsidP="00A721DE">
      <w:pPr>
        <w:numPr>
          <w:ilvl w:val="0"/>
          <w:numId w:val="19"/>
        </w:numPr>
        <w:rPr>
          <w:ins w:id="587" w:author="Jacob Briand" w:date="2022-02-22T17:38:00Z"/>
          <w:rPrChange w:id="588" w:author="Jacob Briand" w:date="2022-02-22T17:38:00Z">
            <w:rPr>
              <w:ins w:id="589" w:author="Jacob Briand" w:date="2022-02-22T17:38:00Z"/>
              <w:b/>
              <w:bCs/>
            </w:rPr>
          </w:rPrChange>
        </w:rPr>
      </w:pPr>
      <w:ins w:id="590" w:author="Jacob Briand" w:date="2022-02-22T16:59:00Z">
        <w:r w:rsidRPr="00982E69">
          <w:rPr>
            <w:b/>
            <w:bCs/>
            <w:rPrChange w:id="591" w:author="Jacob Briand" w:date="2022-02-22T17:38:00Z">
              <w:rPr/>
            </w:rPrChange>
          </w:rPr>
          <w:t>Add Instructor Text Field</w:t>
        </w:r>
      </w:ins>
      <w:ins w:id="592" w:author="Jacob Briand" w:date="2022-02-22T17:38:00Z">
        <w:r w:rsidR="00982E69">
          <w:t>:</w:t>
        </w:r>
      </w:ins>
    </w:p>
    <w:p w14:paraId="33E91E95" w14:textId="77777777" w:rsidR="008F3B13" w:rsidRDefault="00A721DE" w:rsidP="008F3B13">
      <w:pPr>
        <w:numPr>
          <w:ilvl w:val="1"/>
          <w:numId w:val="19"/>
        </w:numPr>
        <w:rPr>
          <w:ins w:id="593" w:author="Jacob Briand" w:date="2022-02-22T18:00:00Z"/>
        </w:rPr>
      </w:pPr>
      <w:ins w:id="594" w:author="Jacob Briand" w:date="2022-02-22T16:59:00Z">
        <w:r>
          <w:t xml:space="preserve"> </w:t>
        </w:r>
      </w:ins>
      <w:ins w:id="595" w:author="Jacob Briand" w:date="2022-02-22T18:00:00Z">
        <w:r w:rsidR="008F3B13">
          <w:t xml:space="preserve">We are currently unsure how the Canvas API key works. </w:t>
        </w:r>
      </w:ins>
    </w:p>
    <w:p w14:paraId="5F0307F4" w14:textId="0C2CBAAB" w:rsidR="00A721DE" w:rsidRDefault="008F3B13">
      <w:pPr>
        <w:numPr>
          <w:ilvl w:val="1"/>
          <w:numId w:val="19"/>
        </w:numPr>
        <w:rPr>
          <w:ins w:id="596" w:author="Jacob Briand" w:date="2022-02-22T16:59:00Z"/>
        </w:rPr>
        <w:pPrChange w:id="597" w:author="Jacob Briand" w:date="2022-02-22T17:38:00Z">
          <w:pPr>
            <w:numPr>
              <w:numId w:val="19"/>
            </w:numPr>
            <w:ind w:left="720" w:hanging="360"/>
          </w:pPr>
        </w:pPrChange>
      </w:pPr>
      <w:ins w:id="598" w:author="Jacob Briand" w:date="2022-02-22T18:00:00Z">
        <w:r>
          <w:t>We are assuming it can be implemented easily.</w:t>
        </w:r>
      </w:ins>
    </w:p>
    <w:p w14:paraId="1B5F166E" w14:textId="77777777" w:rsidR="007A45FC" w:rsidRDefault="00A721DE" w:rsidP="00A721DE">
      <w:pPr>
        <w:numPr>
          <w:ilvl w:val="0"/>
          <w:numId w:val="19"/>
        </w:numPr>
        <w:rPr>
          <w:ins w:id="599" w:author="Jacob Briand" w:date="2022-02-22T17:29:00Z"/>
        </w:rPr>
      </w:pPr>
      <w:ins w:id="600" w:author="Jacob Briand" w:date="2022-02-22T16:59:00Z">
        <w:r w:rsidRPr="007A45FC">
          <w:rPr>
            <w:b/>
            <w:bCs/>
            <w:rPrChange w:id="601" w:author="Jacob Briand" w:date="2022-02-22T17:29:00Z">
              <w:rPr/>
            </w:rPrChange>
          </w:rPr>
          <w:t>Add Semester Text Field</w:t>
        </w:r>
      </w:ins>
      <w:ins w:id="602" w:author="Jacob Briand" w:date="2022-02-22T17:29:00Z">
        <w:r w:rsidR="007A45FC">
          <w:t>:</w:t>
        </w:r>
      </w:ins>
    </w:p>
    <w:p w14:paraId="08FE4C1A" w14:textId="77777777" w:rsidR="008F3B13" w:rsidRDefault="008F3B13" w:rsidP="008F3B13">
      <w:pPr>
        <w:numPr>
          <w:ilvl w:val="1"/>
          <w:numId w:val="19"/>
        </w:numPr>
        <w:rPr>
          <w:ins w:id="603" w:author="Jacob Briand" w:date="2022-02-22T18:00:00Z"/>
        </w:rPr>
      </w:pPr>
      <w:ins w:id="604" w:author="Jacob Briand" w:date="2022-02-22T18:00:00Z">
        <w:r>
          <w:t xml:space="preserve">We are currently unsure how the Canvas API key works. </w:t>
        </w:r>
      </w:ins>
    </w:p>
    <w:p w14:paraId="12551374" w14:textId="70FF6BFE" w:rsidR="00A721DE" w:rsidRDefault="008F3B13">
      <w:pPr>
        <w:numPr>
          <w:ilvl w:val="1"/>
          <w:numId w:val="19"/>
        </w:numPr>
        <w:rPr>
          <w:ins w:id="605" w:author="Jacob Briand" w:date="2022-02-22T16:59:00Z"/>
        </w:rPr>
        <w:pPrChange w:id="606" w:author="Jacob Briand" w:date="2022-02-22T17:29:00Z">
          <w:pPr>
            <w:numPr>
              <w:numId w:val="19"/>
            </w:numPr>
            <w:ind w:left="720" w:hanging="360"/>
          </w:pPr>
        </w:pPrChange>
      </w:pPr>
      <w:ins w:id="607" w:author="Jacob Briand" w:date="2022-02-22T18:00:00Z">
        <w:r>
          <w:t>We are assuming it can be implemented easily.</w:t>
        </w:r>
      </w:ins>
    </w:p>
    <w:p w14:paraId="0BD4242E" w14:textId="77777777" w:rsidR="007A45FC" w:rsidRDefault="00A721DE" w:rsidP="00A721DE">
      <w:pPr>
        <w:numPr>
          <w:ilvl w:val="0"/>
          <w:numId w:val="19"/>
        </w:numPr>
        <w:rPr>
          <w:ins w:id="608" w:author="Jacob Briand" w:date="2022-02-22T17:27:00Z"/>
        </w:rPr>
      </w:pPr>
      <w:ins w:id="609" w:author="Jacob Briand" w:date="2022-02-22T16:59:00Z">
        <w:r w:rsidRPr="007A45FC">
          <w:rPr>
            <w:b/>
            <w:bCs/>
            <w:rPrChange w:id="610" w:author="Jacob Briand" w:date="2022-02-22T17:27:00Z">
              <w:rPr/>
            </w:rPrChange>
          </w:rPr>
          <w:t>Added Courses Text Field</w:t>
        </w:r>
      </w:ins>
      <w:ins w:id="611" w:author="Jacob Briand" w:date="2022-02-22T17:27:00Z">
        <w:r w:rsidR="007A45FC">
          <w:t>:</w:t>
        </w:r>
      </w:ins>
    </w:p>
    <w:p w14:paraId="64D80DA0" w14:textId="48FCEFBB" w:rsidR="00A721DE" w:rsidRDefault="007A45FC">
      <w:pPr>
        <w:numPr>
          <w:ilvl w:val="1"/>
          <w:numId w:val="19"/>
        </w:numPr>
        <w:rPr>
          <w:ins w:id="612" w:author="Jacob Briand" w:date="2022-02-22T16:59:00Z"/>
        </w:rPr>
        <w:pPrChange w:id="613" w:author="Jacob Briand" w:date="2022-02-22T17:27:00Z">
          <w:pPr>
            <w:numPr>
              <w:numId w:val="19"/>
            </w:numPr>
            <w:ind w:left="720" w:hanging="360"/>
          </w:pPr>
        </w:pPrChange>
      </w:pPr>
      <w:ins w:id="614" w:author="Jacob Briand" w:date="2022-02-22T17:29:00Z">
        <w:r>
          <w:t>The team is</w:t>
        </w:r>
      </w:ins>
      <w:ins w:id="615" w:author="Jacob Briand" w:date="2022-02-22T17:28:00Z">
        <w:r>
          <w:t xml:space="preserve"> unsure if there is a way inside visual studio to duplicate text from one field to another. We are assuming that there </w:t>
        </w:r>
      </w:ins>
      <w:ins w:id="616" w:author="Jacob Briand" w:date="2022-02-22T17:29:00Z">
        <w:r>
          <w:t xml:space="preserve">is but are unsure at this time. </w:t>
        </w:r>
      </w:ins>
      <w:ins w:id="617" w:author="Jacob Briand" w:date="2022-02-22T16:59:00Z">
        <w:r w:rsidR="00A721DE">
          <w:t xml:space="preserve"> </w:t>
        </w:r>
      </w:ins>
    </w:p>
    <w:p w14:paraId="3690047C" w14:textId="77777777" w:rsidR="00B24AB9" w:rsidRDefault="00A721DE" w:rsidP="00A721DE">
      <w:pPr>
        <w:numPr>
          <w:ilvl w:val="0"/>
          <w:numId w:val="19"/>
        </w:numPr>
        <w:rPr>
          <w:ins w:id="618" w:author="Jacob Briand" w:date="2022-02-22T17:22:00Z"/>
        </w:rPr>
      </w:pPr>
      <w:ins w:id="619" w:author="Jacob Briand" w:date="2022-02-22T16:59:00Z">
        <w:r w:rsidRPr="00B24AB9">
          <w:rPr>
            <w:b/>
            <w:bCs/>
            <w:rPrChange w:id="620" w:author="Jacob Briand" w:date="2022-02-22T17:22:00Z">
              <w:rPr/>
            </w:rPrChange>
          </w:rPr>
          <w:t>Search/Generate Report Button</w:t>
        </w:r>
      </w:ins>
      <w:ins w:id="621" w:author="Jacob Briand" w:date="2022-02-22T17:22:00Z">
        <w:r w:rsidR="00B24AB9">
          <w:t>:</w:t>
        </w:r>
      </w:ins>
    </w:p>
    <w:p w14:paraId="4F8F8DB6" w14:textId="5C84DCDE" w:rsidR="00A721DE" w:rsidRDefault="007A45FC" w:rsidP="00B24AB9">
      <w:pPr>
        <w:numPr>
          <w:ilvl w:val="1"/>
          <w:numId w:val="19"/>
        </w:numPr>
        <w:rPr>
          <w:ins w:id="622" w:author="Jacob Briand" w:date="2022-02-22T17:34:00Z"/>
        </w:rPr>
      </w:pPr>
      <w:ins w:id="623" w:author="Jacob Briand" w:date="2022-02-22T17:34:00Z">
        <w:r>
          <w:t>The report being generated could not be generated.</w:t>
        </w:r>
      </w:ins>
    </w:p>
    <w:p w14:paraId="70360F00" w14:textId="53E964BD" w:rsidR="007A45FC" w:rsidRDefault="007A45FC" w:rsidP="00B24AB9">
      <w:pPr>
        <w:numPr>
          <w:ilvl w:val="1"/>
          <w:numId w:val="19"/>
        </w:numPr>
        <w:rPr>
          <w:ins w:id="624" w:author="Jacob Briand" w:date="2022-02-22T17:37:00Z"/>
        </w:rPr>
      </w:pPr>
      <w:ins w:id="625" w:author="Jacob Briand" w:date="2022-02-22T17:34:00Z">
        <w:r>
          <w:t xml:space="preserve">The generated report </w:t>
        </w:r>
      </w:ins>
      <w:ins w:id="626" w:author="Jacob Briand" w:date="2022-02-22T17:36:00Z">
        <w:r w:rsidR="00982E69">
          <w:t xml:space="preserve">could be lost </w:t>
        </w:r>
      </w:ins>
      <w:ins w:id="627" w:author="Jacob Briand" w:date="2022-02-22T17:37:00Z">
        <w:r w:rsidR="00982E69">
          <w:t xml:space="preserve">and harder to find than wanted. </w:t>
        </w:r>
      </w:ins>
    </w:p>
    <w:p w14:paraId="3BCA812D" w14:textId="44D5F47D" w:rsidR="00982E69" w:rsidRDefault="00982E69" w:rsidP="00B24AB9">
      <w:pPr>
        <w:numPr>
          <w:ilvl w:val="1"/>
          <w:numId w:val="19"/>
        </w:numPr>
        <w:rPr>
          <w:ins w:id="628" w:author="Jacob Briand" w:date="2022-02-22T17:37:00Z"/>
        </w:rPr>
      </w:pPr>
      <w:ins w:id="629" w:author="Jacob Briand" w:date="2022-02-22T17:37:00Z">
        <w:r>
          <w:t xml:space="preserve">Canvas could be down and that would allow for the reports to not be generated. </w:t>
        </w:r>
      </w:ins>
    </w:p>
    <w:p w14:paraId="505C59E0" w14:textId="52979D30" w:rsidR="00B24AB9" w:rsidRDefault="00982E69">
      <w:pPr>
        <w:numPr>
          <w:ilvl w:val="1"/>
          <w:numId w:val="19"/>
        </w:numPr>
        <w:rPr>
          <w:ins w:id="630" w:author="Jacob Briand" w:date="2022-02-22T16:59:00Z"/>
        </w:rPr>
        <w:pPrChange w:id="631" w:author="Jacob Briand" w:date="2022-02-22T17:38:00Z">
          <w:pPr>
            <w:numPr>
              <w:numId w:val="19"/>
            </w:numPr>
            <w:ind w:left="720" w:hanging="360"/>
          </w:pPr>
        </w:pPrChange>
      </w:pPr>
      <w:ins w:id="632" w:author="Jacob Briand" w:date="2022-02-22T17:37:00Z">
        <w:r>
          <w:t>We are assuming tha</w:t>
        </w:r>
      </w:ins>
      <w:ins w:id="633" w:author="Jacob Briand" w:date="2022-02-22T17:38:00Z">
        <w:r>
          <w:t>t this will be implemented with little to no problems.</w:t>
        </w:r>
      </w:ins>
    </w:p>
    <w:p w14:paraId="7EF91975" w14:textId="77777777" w:rsidR="00B24AB9" w:rsidRDefault="00A721DE" w:rsidP="00A721DE">
      <w:pPr>
        <w:numPr>
          <w:ilvl w:val="0"/>
          <w:numId w:val="19"/>
        </w:numPr>
        <w:rPr>
          <w:ins w:id="634" w:author="Jacob Briand" w:date="2022-02-22T17:22:00Z"/>
        </w:rPr>
      </w:pPr>
      <w:ins w:id="635" w:author="Jacob Briand" w:date="2022-02-22T16:59:00Z">
        <w:r w:rsidRPr="00B24AB9">
          <w:rPr>
            <w:b/>
            <w:bCs/>
            <w:rPrChange w:id="636" w:author="Jacob Briand" w:date="2022-02-22T17:22:00Z">
              <w:rPr/>
            </w:rPrChange>
          </w:rPr>
          <w:t>Select All Button</w:t>
        </w:r>
      </w:ins>
      <w:ins w:id="637" w:author="Jacob Briand" w:date="2022-02-22T17:22:00Z">
        <w:r w:rsidR="00B24AB9">
          <w:t>:</w:t>
        </w:r>
      </w:ins>
    </w:p>
    <w:p w14:paraId="461AE64E" w14:textId="77777777" w:rsidR="00982E69" w:rsidRDefault="00B24AB9" w:rsidP="00B24AB9">
      <w:pPr>
        <w:numPr>
          <w:ilvl w:val="1"/>
          <w:numId w:val="19"/>
        </w:numPr>
        <w:rPr>
          <w:ins w:id="638" w:author="Jacob Briand" w:date="2022-02-22T17:37:00Z"/>
        </w:rPr>
      </w:pPr>
      <w:ins w:id="639" w:author="Jacob Briand" w:date="2022-02-22T17:22:00Z">
        <w:r>
          <w:t>This is one of the later items to be implemented so there is potential for this item to not be fully implemented by the due date.</w:t>
        </w:r>
      </w:ins>
      <w:ins w:id="640" w:author="Jacob Briand" w:date="2022-02-22T16:59:00Z">
        <w:r w:rsidR="00A721DE">
          <w:t xml:space="preserve"> </w:t>
        </w:r>
      </w:ins>
    </w:p>
    <w:p w14:paraId="513C701C" w14:textId="7BFD7914" w:rsidR="00A721DE" w:rsidRDefault="00B24AB9">
      <w:pPr>
        <w:numPr>
          <w:ilvl w:val="1"/>
          <w:numId w:val="19"/>
        </w:numPr>
        <w:rPr>
          <w:ins w:id="641" w:author="Jacob Briand" w:date="2022-02-22T16:59:00Z"/>
        </w:rPr>
        <w:pPrChange w:id="642" w:author="Jacob Briand" w:date="2022-02-22T17:22:00Z">
          <w:pPr>
            <w:numPr>
              <w:numId w:val="19"/>
            </w:numPr>
            <w:ind w:left="720" w:hanging="360"/>
          </w:pPr>
        </w:pPrChange>
      </w:pPr>
      <w:ins w:id="643" w:author="Jacob Briand" w:date="2022-02-22T17:24:00Z">
        <w:r>
          <w:lastRenderedPageBreak/>
          <w:t xml:space="preserve">The team is assuming we can implement it by the due date. </w:t>
        </w:r>
      </w:ins>
    </w:p>
    <w:p w14:paraId="39EC38DA" w14:textId="77777777" w:rsidR="00B24AB9" w:rsidRDefault="00A721DE" w:rsidP="00A721DE">
      <w:pPr>
        <w:numPr>
          <w:ilvl w:val="0"/>
          <w:numId w:val="19"/>
        </w:numPr>
        <w:rPr>
          <w:ins w:id="644" w:author="Jacob Briand" w:date="2022-02-22T17:20:00Z"/>
        </w:rPr>
      </w:pPr>
      <w:ins w:id="645" w:author="Jacob Briand" w:date="2022-02-22T16:59:00Z">
        <w:r w:rsidRPr="00B24AB9">
          <w:rPr>
            <w:b/>
            <w:bCs/>
            <w:rPrChange w:id="646" w:author="Jacob Briand" w:date="2022-02-22T17:20:00Z">
              <w:rPr/>
            </w:rPrChange>
          </w:rPr>
          <w:t>Remove All Button</w:t>
        </w:r>
      </w:ins>
      <w:ins w:id="647" w:author="Jacob Briand" w:date="2022-02-22T17:20:00Z">
        <w:r w:rsidR="00B24AB9">
          <w:t>:</w:t>
        </w:r>
      </w:ins>
    </w:p>
    <w:p w14:paraId="732C5529" w14:textId="77777777" w:rsidR="00982E69" w:rsidRDefault="00B24AB9" w:rsidP="00B24AB9">
      <w:pPr>
        <w:numPr>
          <w:ilvl w:val="1"/>
          <w:numId w:val="19"/>
        </w:numPr>
        <w:rPr>
          <w:ins w:id="648" w:author="Jacob Briand" w:date="2022-02-22T17:37:00Z"/>
        </w:rPr>
      </w:pPr>
      <w:ins w:id="649" w:author="Jacob Briand" w:date="2022-02-22T17:21:00Z">
        <w:r>
          <w:t xml:space="preserve">This is one of the later items to be implemented so there is potential for </w:t>
        </w:r>
      </w:ins>
      <w:ins w:id="650" w:author="Jacob Briand" w:date="2022-02-22T17:22:00Z">
        <w:r>
          <w:t>this item to not be fully implemented by the due date.</w:t>
        </w:r>
      </w:ins>
      <w:ins w:id="651" w:author="Jacob Briand" w:date="2022-02-22T16:59:00Z">
        <w:r w:rsidR="00A721DE">
          <w:t xml:space="preserve"> </w:t>
        </w:r>
      </w:ins>
    </w:p>
    <w:p w14:paraId="73A4303B" w14:textId="2242AE7A" w:rsidR="00B24AB9" w:rsidRDefault="00B24AB9" w:rsidP="00B24AB9">
      <w:pPr>
        <w:numPr>
          <w:ilvl w:val="1"/>
          <w:numId w:val="19"/>
        </w:numPr>
        <w:rPr>
          <w:ins w:id="652" w:author="Jacob Briand" w:date="2022-02-22T17:24:00Z"/>
        </w:rPr>
      </w:pPr>
      <w:ins w:id="653" w:author="Jacob Briand" w:date="2022-02-22T17:24:00Z">
        <w:r>
          <w:t xml:space="preserve">The team is assuming we can implement it by the due date. </w:t>
        </w:r>
      </w:ins>
    </w:p>
    <w:p w14:paraId="3C6F736D" w14:textId="77777777" w:rsidR="00A721DE" w:rsidRPr="00D55426" w:rsidDel="007A45FC" w:rsidRDefault="00A721DE">
      <w:pPr>
        <w:ind w:firstLine="0"/>
        <w:rPr>
          <w:del w:id="654" w:author="Jacob Briand" w:date="2022-02-22T17:34:00Z"/>
          <w:color w:val="000000"/>
        </w:rPr>
        <w:pPrChange w:id="655" w:author="Jacob Briand" w:date="2022-02-22T17:34:00Z">
          <w:pPr/>
        </w:pPrChange>
      </w:pPr>
    </w:p>
    <w:p w14:paraId="3072B18D" w14:textId="35129725" w:rsidR="00F745CA" w:rsidRPr="00D55426" w:rsidDel="007A45FC" w:rsidRDefault="00F745CA">
      <w:pPr>
        <w:pStyle w:val="Heading2"/>
        <w:ind w:left="0" w:firstLine="0"/>
        <w:rPr>
          <w:del w:id="656" w:author="Jacob Briand" w:date="2022-02-22T17:34:00Z"/>
          <w:color w:val="000000"/>
        </w:rPr>
        <w:pPrChange w:id="657" w:author="Jacob Briand" w:date="2022-02-22T17:34:00Z">
          <w:pPr>
            <w:pStyle w:val="Heading2"/>
          </w:pPr>
        </w:pPrChange>
      </w:pPr>
      <w:bookmarkStart w:id="658" w:name="_Toc166397682"/>
      <w:bookmarkStart w:id="659" w:name="_Toc166398939"/>
      <w:del w:id="660" w:author="Jacob Briand" w:date="2022-02-22T17:34:00Z">
        <w:r w:rsidRPr="00D55426" w:rsidDel="007A45FC">
          <w:rPr>
            <w:color w:val="000000"/>
          </w:rPr>
          <w:delText>Composition</w:delText>
        </w:r>
        <w:bookmarkEnd w:id="658"/>
        <w:bookmarkEnd w:id="659"/>
      </w:del>
    </w:p>
    <w:p w14:paraId="3B123A47" w14:textId="3AD4D073" w:rsidR="00F745CA" w:rsidRPr="00D55426" w:rsidDel="007A45FC" w:rsidRDefault="00F745CA">
      <w:pPr>
        <w:ind w:firstLine="0"/>
        <w:rPr>
          <w:del w:id="661" w:author="Jacob Briand" w:date="2022-02-22T17:34:00Z"/>
          <w:color w:val="000000"/>
        </w:rPr>
        <w:pPrChange w:id="662" w:author="Jacob Briand" w:date="2022-02-22T17:34:00Z">
          <w:pPr/>
        </w:pPrChange>
      </w:pPr>
      <w:del w:id="663" w:author="Jacob Briand" w:date="2022-02-22T17:34:00Z">
        <w:r w:rsidRPr="00D55426" w:rsidDel="007A45FC">
          <w:rPr>
            <w:color w:val="000000"/>
          </w:rPr>
          <w:delText xml:space="preserve">    A description of the use and meaning of the subcomponents that are a part of this component.</w:delText>
        </w:r>
      </w:del>
    </w:p>
    <w:p w14:paraId="45527748" w14:textId="77777777" w:rsidR="00F745CA" w:rsidRPr="00D55426" w:rsidRDefault="00F745CA">
      <w:pPr>
        <w:ind w:firstLine="0"/>
        <w:rPr>
          <w:color w:val="000000"/>
        </w:rPr>
        <w:pPrChange w:id="664" w:author="Jacob Briand" w:date="2022-02-22T17:34:00Z">
          <w:pPr/>
        </w:pPrChange>
      </w:pPr>
    </w:p>
    <w:p w14:paraId="07B6D58F" w14:textId="77777777" w:rsidR="00F745CA" w:rsidRPr="00D55426" w:rsidRDefault="00F745CA" w:rsidP="002D182B">
      <w:pPr>
        <w:pStyle w:val="Heading2"/>
        <w:rPr>
          <w:color w:val="000000"/>
        </w:rPr>
      </w:pPr>
      <w:bookmarkStart w:id="665" w:name="_Toc166397683"/>
      <w:bookmarkStart w:id="666" w:name="_Toc166398940"/>
      <w:r w:rsidRPr="00D55426">
        <w:rPr>
          <w:color w:val="000000"/>
        </w:rPr>
        <w:t>Uses/Interactions</w:t>
      </w:r>
      <w:bookmarkEnd w:id="665"/>
      <w:bookmarkEnd w:id="666"/>
    </w:p>
    <w:p w14:paraId="054E7FF8" w14:textId="559F784A" w:rsidR="008F3B13" w:rsidRPr="008F3B13" w:rsidRDefault="00F745CA" w:rsidP="008F3B13">
      <w:pPr>
        <w:numPr>
          <w:ilvl w:val="0"/>
          <w:numId w:val="22"/>
        </w:numPr>
        <w:rPr>
          <w:ins w:id="667" w:author="Jacob Briand" w:date="2022-02-22T18:05:00Z"/>
          <w:b/>
          <w:bCs/>
          <w:color w:val="000000"/>
          <w:rPrChange w:id="668" w:author="Jacob Briand" w:date="2022-02-22T18:05:00Z">
            <w:rPr>
              <w:ins w:id="669" w:author="Jacob Briand" w:date="2022-02-22T18:05:00Z"/>
              <w:color w:val="000000"/>
            </w:rPr>
          </w:rPrChange>
        </w:rPr>
      </w:pPr>
      <w:del w:id="670" w:author="Jacob Briand" w:date="2022-02-22T18:54:00Z">
        <w:r w:rsidRPr="00D55426" w:rsidDel="00B6556C">
          <w:rPr>
            <w:color w:val="000000"/>
          </w:rPr>
          <w:delText xml:space="preserve">    A description of this components collaborations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superclasses, and metaclasses.</w:delText>
        </w:r>
      </w:del>
      <w:ins w:id="671" w:author="Jacob Briand" w:date="2022-02-22T18:03:00Z">
        <w:r w:rsidR="008F3B13" w:rsidRPr="008F3B13">
          <w:rPr>
            <w:b/>
            <w:bCs/>
            <w:color w:val="000000"/>
            <w:rPrChange w:id="672" w:author="Jacob Briand" w:date="2022-02-22T18:03:00Z">
              <w:rPr>
                <w:color w:val="000000"/>
              </w:rPr>
            </w:rPrChange>
          </w:rPr>
          <w:t>Add Course Number</w:t>
        </w:r>
        <w:r w:rsidR="008F3B13">
          <w:rPr>
            <w:b/>
            <w:bCs/>
            <w:color w:val="000000"/>
          </w:rPr>
          <w:t xml:space="preserve"> </w:t>
        </w:r>
      </w:ins>
      <w:ins w:id="673" w:author="Jacob Briand" w:date="2022-02-22T18:04:00Z">
        <w:r w:rsidR="008F3B13">
          <w:rPr>
            <w:b/>
            <w:bCs/>
            <w:color w:val="000000"/>
          </w:rPr>
          <w:t>Text Field</w:t>
        </w:r>
        <w:r w:rsidR="008F3B13">
          <w:rPr>
            <w:color w:val="000000"/>
          </w:rPr>
          <w:t>:</w:t>
        </w:r>
      </w:ins>
    </w:p>
    <w:p w14:paraId="7D52E2DD" w14:textId="7DF6E34C" w:rsidR="008F3B13" w:rsidRDefault="008F3B13">
      <w:pPr>
        <w:numPr>
          <w:ilvl w:val="1"/>
          <w:numId w:val="22"/>
        </w:numPr>
        <w:rPr>
          <w:ins w:id="674" w:author="Jacob Briand" w:date="2022-02-22T18:04:00Z"/>
          <w:b/>
          <w:bCs/>
          <w:color w:val="000000"/>
        </w:rPr>
        <w:pPrChange w:id="675" w:author="Jacob Briand" w:date="2022-02-22T18:05:00Z">
          <w:pPr>
            <w:numPr>
              <w:numId w:val="22"/>
            </w:numPr>
            <w:ind w:left="720" w:hanging="360"/>
          </w:pPr>
        </w:pPrChange>
      </w:pPr>
      <w:ins w:id="676" w:author="Jacob Briand" w:date="2022-02-22T18:06:00Z">
        <w:r>
          <w:rPr>
            <w:color w:val="000000"/>
          </w:rPr>
          <w:t xml:space="preserve">This field will be used </w:t>
        </w:r>
      </w:ins>
      <w:ins w:id="677" w:author="Jacob Briand" w:date="2022-02-22T18:07:00Z">
        <w:r>
          <w:rPr>
            <w:color w:val="000000"/>
          </w:rPr>
          <w:t xml:space="preserve">and analyzed by the Computation team to access the </w:t>
        </w:r>
      </w:ins>
      <w:ins w:id="678" w:author="Jacob Briand" w:date="2022-02-22T18:08:00Z">
        <w:r>
          <w:rPr>
            <w:color w:val="000000"/>
          </w:rPr>
          <w:t>available courses</w:t>
        </w:r>
      </w:ins>
      <w:ins w:id="679" w:author="Jacob Briand" w:date="2022-02-22T18:14:00Z">
        <w:r w:rsidR="004E79A8">
          <w:rPr>
            <w:color w:val="000000"/>
          </w:rPr>
          <w:t>.</w:t>
        </w:r>
      </w:ins>
    </w:p>
    <w:p w14:paraId="2E093B5C" w14:textId="4FDBE353" w:rsidR="008F3B13" w:rsidRPr="008F3B13" w:rsidRDefault="008F3B13" w:rsidP="008F3B13">
      <w:pPr>
        <w:numPr>
          <w:ilvl w:val="0"/>
          <w:numId w:val="22"/>
        </w:numPr>
        <w:rPr>
          <w:ins w:id="680" w:author="Jacob Briand" w:date="2022-02-22T18:05:00Z"/>
          <w:b/>
          <w:bCs/>
          <w:color w:val="000000"/>
          <w:rPrChange w:id="681" w:author="Jacob Briand" w:date="2022-02-22T18:05:00Z">
            <w:rPr>
              <w:ins w:id="682" w:author="Jacob Briand" w:date="2022-02-22T18:05:00Z"/>
              <w:color w:val="000000"/>
            </w:rPr>
          </w:rPrChange>
        </w:rPr>
      </w:pPr>
      <w:ins w:id="683" w:author="Jacob Briand" w:date="2022-02-22T18:04:00Z">
        <w:r>
          <w:rPr>
            <w:b/>
            <w:bCs/>
            <w:color w:val="000000"/>
          </w:rPr>
          <w:t>Add Instructor Text Field</w:t>
        </w:r>
        <w:r>
          <w:rPr>
            <w:color w:val="000000"/>
          </w:rPr>
          <w:t xml:space="preserve">: </w:t>
        </w:r>
      </w:ins>
    </w:p>
    <w:p w14:paraId="41ACD3B9" w14:textId="14A7D051" w:rsidR="008F3B13" w:rsidRPr="008F3B13" w:rsidRDefault="004E79A8">
      <w:pPr>
        <w:numPr>
          <w:ilvl w:val="1"/>
          <w:numId w:val="22"/>
        </w:numPr>
        <w:rPr>
          <w:ins w:id="684" w:author="Jacob Briand" w:date="2022-02-22T18:04:00Z"/>
          <w:b/>
          <w:bCs/>
          <w:color w:val="000000"/>
          <w:rPrChange w:id="685" w:author="Jacob Briand" w:date="2022-02-22T18:04:00Z">
            <w:rPr>
              <w:ins w:id="686" w:author="Jacob Briand" w:date="2022-02-22T18:04:00Z"/>
              <w:color w:val="000000"/>
            </w:rPr>
          </w:rPrChange>
        </w:rPr>
        <w:pPrChange w:id="687" w:author="Jacob Briand" w:date="2022-02-22T18:05:00Z">
          <w:pPr>
            <w:numPr>
              <w:numId w:val="22"/>
            </w:numPr>
            <w:ind w:left="720" w:hanging="360"/>
          </w:pPr>
        </w:pPrChange>
      </w:pPr>
      <w:ins w:id="688" w:author="Jacob Briand" w:date="2022-02-22T18:15:00Z">
        <w:r>
          <w:rPr>
            <w:color w:val="000000"/>
          </w:rPr>
          <w:t xml:space="preserve">This field will be used and analyzed by the Visualization team to </w:t>
        </w:r>
      </w:ins>
      <w:ins w:id="689" w:author="Jacob Briand" w:date="2022-02-22T18:16:00Z">
        <w:r>
          <w:rPr>
            <w:color w:val="000000"/>
          </w:rPr>
          <w:t>display the instructors name on a generated report if needed.</w:t>
        </w:r>
      </w:ins>
      <w:ins w:id="690" w:author="Briand380,Jacob" w:date="2022-02-23T11:35:00Z">
        <w:r w:rsidR="00A526EB">
          <w:rPr>
            <w:color w:val="000000"/>
          </w:rPr>
          <w:t xml:space="preserve"> In the case that the user is a department head, </w:t>
        </w:r>
      </w:ins>
      <w:ins w:id="691" w:author="Briand380,Jacob" w:date="2022-02-23T11:36:00Z">
        <w:r w:rsidR="00A526EB">
          <w:rPr>
            <w:color w:val="000000"/>
          </w:rPr>
          <w:t xml:space="preserve">a dropdown of all professors within that department will be available to be selected. In the case of </w:t>
        </w:r>
      </w:ins>
      <w:ins w:id="692" w:author="Briand380,Jacob" w:date="2022-02-23T11:37:00Z">
        <w:r w:rsidR="00A526EB">
          <w:rPr>
            <w:color w:val="000000"/>
          </w:rPr>
          <w:t xml:space="preserve">a professor or NCC faculty, the only available instructor will be themselves, changing the field to be unmodifiable. </w:t>
        </w:r>
      </w:ins>
    </w:p>
    <w:p w14:paraId="0E70FC05" w14:textId="110A654A" w:rsidR="008F3B13" w:rsidRPr="008F3B13" w:rsidRDefault="008F3B13" w:rsidP="008F3B13">
      <w:pPr>
        <w:numPr>
          <w:ilvl w:val="0"/>
          <w:numId w:val="22"/>
        </w:numPr>
        <w:rPr>
          <w:ins w:id="693" w:author="Jacob Briand" w:date="2022-02-22T18:05:00Z"/>
          <w:b/>
          <w:bCs/>
          <w:color w:val="000000"/>
          <w:rPrChange w:id="694" w:author="Jacob Briand" w:date="2022-02-22T18:05:00Z">
            <w:rPr>
              <w:ins w:id="695" w:author="Jacob Briand" w:date="2022-02-22T18:05:00Z"/>
              <w:color w:val="000000"/>
            </w:rPr>
          </w:rPrChange>
        </w:rPr>
      </w:pPr>
      <w:ins w:id="696" w:author="Jacob Briand" w:date="2022-02-22T18:04:00Z">
        <w:r>
          <w:rPr>
            <w:b/>
            <w:bCs/>
            <w:color w:val="000000"/>
          </w:rPr>
          <w:t>Add Semester Text Field</w:t>
        </w:r>
        <w:r>
          <w:rPr>
            <w:color w:val="000000"/>
          </w:rPr>
          <w:t>:</w:t>
        </w:r>
      </w:ins>
    </w:p>
    <w:p w14:paraId="56DC9429" w14:textId="172866DE" w:rsidR="008F3B13" w:rsidRPr="008F3B13" w:rsidRDefault="004E79A8">
      <w:pPr>
        <w:numPr>
          <w:ilvl w:val="1"/>
          <w:numId w:val="22"/>
        </w:numPr>
        <w:rPr>
          <w:ins w:id="697" w:author="Jacob Briand" w:date="2022-02-22T18:04:00Z"/>
          <w:b/>
          <w:bCs/>
          <w:color w:val="000000"/>
          <w:rPrChange w:id="698" w:author="Jacob Briand" w:date="2022-02-22T18:04:00Z">
            <w:rPr>
              <w:ins w:id="699" w:author="Jacob Briand" w:date="2022-02-22T18:04:00Z"/>
              <w:color w:val="000000"/>
            </w:rPr>
          </w:rPrChange>
        </w:rPr>
        <w:pPrChange w:id="700" w:author="Jacob Briand" w:date="2022-02-22T18:05:00Z">
          <w:pPr>
            <w:numPr>
              <w:numId w:val="22"/>
            </w:numPr>
            <w:ind w:left="720" w:hanging="360"/>
          </w:pPr>
        </w:pPrChange>
      </w:pPr>
      <w:ins w:id="701" w:author="Jacob Briand" w:date="2022-02-22T18:16:00Z">
        <w:r>
          <w:rPr>
            <w:color w:val="000000"/>
          </w:rPr>
          <w:t xml:space="preserve">This field will be used and analyzed by the Visualization team to display </w:t>
        </w:r>
      </w:ins>
      <w:ins w:id="702" w:author="Jacob Briand" w:date="2022-02-22T18:17:00Z">
        <w:r>
          <w:rPr>
            <w:color w:val="000000"/>
          </w:rPr>
          <w:t xml:space="preserve">the selected semester and to allow the semester to be included in graphs. </w:t>
        </w:r>
      </w:ins>
      <w:ins w:id="703" w:author="Briand380,Jacob" w:date="2022-02-23T11:20:00Z">
        <w:r w:rsidR="007F019E">
          <w:rPr>
            <w:color w:val="000000"/>
          </w:rPr>
          <w:t xml:space="preserve">A dropdown box will be included to display all available semesters, and once one of the semesters is selected, all corresponding classes within that semester will automatically be added to the Added Courses Text Field. </w:t>
        </w:r>
      </w:ins>
      <w:ins w:id="704" w:author="Briand380,Jacob" w:date="2022-02-23T11:21:00Z">
        <w:r w:rsidR="007F019E">
          <w:rPr>
            <w:color w:val="000000"/>
          </w:rPr>
          <w:t xml:space="preserve">In addition, if a semester is unselected from the dropdown, all classes corresponding to that semester will be removed from the Added Courses Text </w:t>
        </w:r>
      </w:ins>
      <w:ins w:id="705" w:author="Briand380,Jacob" w:date="2022-02-23T11:22:00Z">
        <w:r w:rsidR="007F019E">
          <w:rPr>
            <w:color w:val="000000"/>
          </w:rPr>
          <w:t xml:space="preserve">Field. </w:t>
        </w:r>
      </w:ins>
    </w:p>
    <w:p w14:paraId="7D43C2B2" w14:textId="6CB7A9E3" w:rsidR="008F3B13" w:rsidRPr="008F3B13" w:rsidRDefault="008F3B13" w:rsidP="008F3B13">
      <w:pPr>
        <w:numPr>
          <w:ilvl w:val="0"/>
          <w:numId w:val="22"/>
        </w:numPr>
        <w:rPr>
          <w:ins w:id="706" w:author="Jacob Briand" w:date="2022-02-22T18:04:00Z"/>
          <w:b/>
          <w:bCs/>
          <w:color w:val="000000"/>
          <w:rPrChange w:id="707" w:author="Jacob Briand" w:date="2022-02-22T18:04:00Z">
            <w:rPr>
              <w:ins w:id="708" w:author="Jacob Briand" w:date="2022-02-22T18:04:00Z"/>
              <w:color w:val="000000"/>
            </w:rPr>
          </w:rPrChange>
        </w:rPr>
      </w:pPr>
      <w:ins w:id="709" w:author="Jacob Briand" w:date="2022-02-22T18:04:00Z">
        <w:r>
          <w:rPr>
            <w:b/>
            <w:bCs/>
            <w:color w:val="000000"/>
          </w:rPr>
          <w:t>Search/Generate Report Button</w:t>
        </w:r>
        <w:r>
          <w:rPr>
            <w:color w:val="000000"/>
          </w:rPr>
          <w:t>:</w:t>
        </w:r>
      </w:ins>
    </w:p>
    <w:p w14:paraId="5CFD54B0" w14:textId="1D73C3EE" w:rsidR="008F3B13" w:rsidRPr="008F3B13" w:rsidRDefault="004E79A8">
      <w:pPr>
        <w:numPr>
          <w:ilvl w:val="1"/>
          <w:numId w:val="22"/>
        </w:numPr>
        <w:rPr>
          <w:b/>
          <w:bCs/>
          <w:color w:val="000000"/>
          <w:rPrChange w:id="710" w:author="Jacob Briand" w:date="2022-02-22T18:03:00Z">
            <w:rPr>
              <w:color w:val="000000"/>
            </w:rPr>
          </w:rPrChange>
        </w:rPr>
        <w:pPrChange w:id="711" w:author="Jacob Briand" w:date="2022-02-22T18:04:00Z">
          <w:pPr/>
        </w:pPrChange>
      </w:pPr>
      <w:ins w:id="712" w:author="Jacob Briand" w:date="2022-02-22T18:17:00Z">
        <w:r>
          <w:rPr>
            <w:color w:val="000000"/>
          </w:rPr>
          <w:t xml:space="preserve">This field will be used </w:t>
        </w:r>
      </w:ins>
      <w:ins w:id="713" w:author="Jacob Briand" w:date="2022-02-22T18:18:00Z">
        <w:r>
          <w:rPr>
            <w:color w:val="000000"/>
          </w:rPr>
          <w:t xml:space="preserve">by the Computation team to </w:t>
        </w:r>
        <w:r w:rsidR="00EF4325">
          <w:rPr>
            <w:color w:val="000000"/>
          </w:rPr>
          <w:t>allow the save of</w:t>
        </w:r>
      </w:ins>
      <w:ins w:id="714" w:author="Jacob Briand" w:date="2022-02-22T18:19:00Z">
        <w:r w:rsidR="00EF4325">
          <w:rPr>
            <w:color w:val="000000"/>
          </w:rPr>
          <w:t xml:space="preserve"> data into a .csv file.</w:t>
        </w:r>
      </w:ins>
    </w:p>
    <w:p w14:paraId="7BA4C7DD" w14:textId="77777777" w:rsidR="00F745CA" w:rsidRPr="00D55426" w:rsidDel="00EF4325" w:rsidRDefault="00F745CA" w:rsidP="002D182B">
      <w:pPr>
        <w:rPr>
          <w:del w:id="715" w:author="Jacob Briand" w:date="2022-02-22T18:19:00Z"/>
          <w:color w:val="000000"/>
        </w:rPr>
      </w:pPr>
    </w:p>
    <w:p w14:paraId="7B945507" w14:textId="3325BCF3" w:rsidR="00F745CA" w:rsidRPr="00D55426" w:rsidDel="00EF4325" w:rsidRDefault="00F745CA">
      <w:pPr>
        <w:pStyle w:val="Heading2"/>
        <w:ind w:left="0" w:firstLine="0"/>
        <w:rPr>
          <w:del w:id="716" w:author="Jacob Briand" w:date="2022-02-22T18:19:00Z"/>
          <w:color w:val="000000"/>
        </w:rPr>
        <w:pPrChange w:id="717" w:author="Jacob Briand" w:date="2022-02-22T18:19:00Z">
          <w:pPr>
            <w:pStyle w:val="Heading2"/>
          </w:pPr>
        </w:pPrChange>
      </w:pPr>
      <w:bookmarkStart w:id="718" w:name="_Toc166397684"/>
      <w:bookmarkStart w:id="719" w:name="_Toc166398941"/>
      <w:del w:id="720" w:author="Jacob Briand" w:date="2022-02-22T18:19:00Z">
        <w:r w:rsidRPr="00D55426" w:rsidDel="00EF4325">
          <w:rPr>
            <w:color w:val="000000"/>
          </w:rPr>
          <w:delText>Resources</w:delText>
        </w:r>
        <w:bookmarkEnd w:id="718"/>
        <w:bookmarkEnd w:id="719"/>
      </w:del>
    </w:p>
    <w:p w14:paraId="048EF58B" w14:textId="56B3D706" w:rsidR="00F745CA" w:rsidRPr="00D55426" w:rsidDel="00EF4325" w:rsidRDefault="00F745CA">
      <w:pPr>
        <w:ind w:firstLine="0"/>
        <w:rPr>
          <w:del w:id="721" w:author="Jacob Briand" w:date="2022-02-22T18:19:00Z"/>
          <w:color w:val="000000"/>
        </w:rPr>
        <w:pPrChange w:id="722" w:author="Jacob Briand" w:date="2022-02-22T18:19:00Z">
          <w:pPr/>
        </w:pPrChange>
      </w:pPr>
      <w:del w:id="723" w:author="Jacob Briand" w:date="2022-02-22T18:19:00Z">
        <w:r w:rsidRPr="00D55426" w:rsidDel="00EF4325">
          <w:rPr>
            <w:color w:val="000000"/>
          </w:rPr>
          <w:delText xml:space="preserve">    A description of any and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delText>
        </w:r>
      </w:del>
    </w:p>
    <w:p w14:paraId="7B6E7CAE" w14:textId="77777777" w:rsidR="00F745CA" w:rsidRPr="00D55426" w:rsidRDefault="00F745CA">
      <w:pPr>
        <w:ind w:firstLine="0"/>
        <w:rPr>
          <w:color w:val="000000"/>
        </w:rPr>
        <w:pPrChange w:id="724" w:author="Jacob Briand" w:date="2022-02-22T18:19:00Z">
          <w:pPr/>
        </w:pPrChange>
      </w:pPr>
    </w:p>
    <w:p w14:paraId="58B21F56" w14:textId="77777777" w:rsidR="00F745CA" w:rsidRPr="00D55426" w:rsidRDefault="00F745CA" w:rsidP="002D182B">
      <w:pPr>
        <w:pStyle w:val="Heading2"/>
        <w:rPr>
          <w:color w:val="000000"/>
        </w:rPr>
      </w:pPr>
      <w:bookmarkStart w:id="725" w:name="_Toc166397685"/>
      <w:bookmarkStart w:id="726" w:name="_Toc166398942"/>
      <w:r w:rsidRPr="00D55426">
        <w:rPr>
          <w:color w:val="000000"/>
        </w:rPr>
        <w:t>Processing</w:t>
      </w:r>
      <w:bookmarkEnd w:id="725"/>
      <w:bookmarkEnd w:id="726"/>
    </w:p>
    <w:p w14:paraId="44691775" w14:textId="20C7D5C1" w:rsidR="00F745CA" w:rsidRDefault="00F745CA" w:rsidP="002D182B">
      <w:pPr>
        <w:rPr>
          <w:ins w:id="727" w:author="Jacob Briand" w:date="2022-02-22T18:20:00Z"/>
          <w:color w:val="000000"/>
        </w:rPr>
      </w:pPr>
      <w:r w:rsidRPr="00D55426">
        <w:rPr>
          <w:color w:val="000000"/>
        </w:rPr>
        <w:t xml:space="preserve">    A description of precisely how </w:t>
      </w:r>
      <w:del w:id="728" w:author="Jacob Briand" w:date="2022-02-22T18:38:00Z">
        <w:r w:rsidRPr="00D55426" w:rsidDel="003F3DD4">
          <w:rPr>
            <w:color w:val="000000"/>
          </w:rPr>
          <w:delText>this components</w:delText>
        </w:r>
      </w:del>
      <w:ins w:id="729" w:author="Jacob Briand" w:date="2022-02-22T18:38:00Z">
        <w:r w:rsidR="003F3DD4" w:rsidRPr="00D55426">
          <w:rPr>
            <w:color w:val="000000"/>
          </w:rPr>
          <w:t>this component</w:t>
        </w:r>
      </w:ins>
      <w:r w:rsidRPr="00D55426">
        <w:rPr>
          <w:color w:val="000000"/>
        </w:rPr>
        <w:t xml:space="preserve">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14:paraId="12002DB4" w14:textId="77777777" w:rsidR="00EF4325" w:rsidRDefault="00EF4325" w:rsidP="00EF4325">
      <w:pPr>
        <w:numPr>
          <w:ilvl w:val="0"/>
          <w:numId w:val="19"/>
        </w:numPr>
        <w:rPr>
          <w:ins w:id="730" w:author="Jacob Briand" w:date="2022-02-22T18:20:00Z"/>
        </w:rPr>
      </w:pPr>
      <w:ins w:id="731" w:author="Jacob Briand" w:date="2022-02-22T18:20:00Z">
        <w:r w:rsidRPr="00EF4325">
          <w:rPr>
            <w:b/>
            <w:bCs/>
            <w:rPrChange w:id="732" w:author="Jacob Briand" w:date="2022-02-22T18:20:00Z">
              <w:rPr/>
            </w:rPrChange>
          </w:rPr>
          <w:t>Canvas API Key Text Field</w:t>
        </w:r>
        <w:r>
          <w:t>:</w:t>
        </w:r>
      </w:ins>
    </w:p>
    <w:p w14:paraId="7D3ADF78" w14:textId="0405032E" w:rsidR="00EF4325" w:rsidRDefault="00930EB4">
      <w:pPr>
        <w:numPr>
          <w:ilvl w:val="1"/>
          <w:numId w:val="19"/>
        </w:numPr>
        <w:rPr>
          <w:ins w:id="733" w:author="Jacob Briand" w:date="2022-02-22T18:20:00Z"/>
        </w:rPr>
        <w:pPrChange w:id="734" w:author="Jacob Briand" w:date="2022-02-22T18:20:00Z">
          <w:pPr>
            <w:numPr>
              <w:numId w:val="19"/>
            </w:numPr>
            <w:ind w:left="720" w:hanging="360"/>
          </w:pPr>
        </w:pPrChange>
      </w:pPr>
      <w:ins w:id="735" w:author="Jacob Briand" w:date="2022-02-22T19:42:00Z">
        <w:r>
          <w:t xml:space="preserve">The duty </w:t>
        </w:r>
      </w:ins>
      <w:ins w:id="736" w:author="Jacob Briand" w:date="2022-02-22T19:48:00Z">
        <w:r>
          <w:t xml:space="preserve">of the Canvas API Key </w:t>
        </w:r>
      </w:ins>
      <w:ins w:id="737" w:author="Jacob Briand" w:date="2022-02-22T19:49:00Z">
        <w:r>
          <w:t xml:space="preserve">Text Field to hold the Canvas Key generated by the User’s Canvas Account. This key is an essential part </w:t>
        </w:r>
      </w:ins>
      <w:ins w:id="738" w:author="Jacob Briand" w:date="2022-02-22T19:50:00Z">
        <w:r>
          <w:t xml:space="preserve">to the entire system (without this key the program does not work). This </w:t>
        </w:r>
      </w:ins>
      <w:ins w:id="739" w:author="Jacob Briand" w:date="2022-02-22T19:51:00Z">
        <w:r>
          <w:t xml:space="preserve">key text field </w:t>
        </w:r>
      </w:ins>
      <w:ins w:id="740" w:author="Jacob Briand" w:date="2022-02-22T19:52:00Z">
        <w:r w:rsidR="007E0A01">
          <w:t>will interact with the Canvas API Key Authentication Button.</w:t>
        </w:r>
      </w:ins>
    </w:p>
    <w:p w14:paraId="5E30953F" w14:textId="77777777" w:rsidR="003F3DD4" w:rsidRDefault="00EF4325" w:rsidP="00EF4325">
      <w:pPr>
        <w:numPr>
          <w:ilvl w:val="0"/>
          <w:numId w:val="19"/>
        </w:numPr>
        <w:rPr>
          <w:ins w:id="741" w:author="Jacob Briand" w:date="2022-02-22T18:33:00Z"/>
        </w:rPr>
      </w:pPr>
      <w:ins w:id="742" w:author="Jacob Briand" w:date="2022-02-22T18:20:00Z">
        <w:r w:rsidRPr="003F3DD4">
          <w:rPr>
            <w:b/>
            <w:bCs/>
            <w:rPrChange w:id="743" w:author="Jacob Briand" w:date="2022-02-22T18:33:00Z">
              <w:rPr/>
            </w:rPrChange>
          </w:rPr>
          <w:t>Canvas API Key Authentication Button</w:t>
        </w:r>
      </w:ins>
      <w:ins w:id="744" w:author="Jacob Briand" w:date="2022-02-22T18:33:00Z">
        <w:r w:rsidR="003F3DD4">
          <w:t>:</w:t>
        </w:r>
      </w:ins>
    </w:p>
    <w:p w14:paraId="569BF2E2" w14:textId="27210357" w:rsidR="00EF4325" w:rsidRDefault="007E0A01">
      <w:pPr>
        <w:numPr>
          <w:ilvl w:val="1"/>
          <w:numId w:val="19"/>
        </w:numPr>
        <w:rPr>
          <w:ins w:id="745" w:author="Jacob Briand" w:date="2022-02-22T18:20:00Z"/>
        </w:rPr>
        <w:pPrChange w:id="746" w:author="Jacob Briand" w:date="2022-02-22T18:33:00Z">
          <w:pPr>
            <w:numPr>
              <w:numId w:val="19"/>
            </w:numPr>
            <w:ind w:left="720" w:hanging="360"/>
          </w:pPr>
        </w:pPrChange>
      </w:pPr>
      <w:ins w:id="747" w:author="Jacob Briand" w:date="2022-02-22T19:54:00Z">
        <w:r>
          <w:t>The duty of the Canvas API K</w:t>
        </w:r>
      </w:ins>
      <w:ins w:id="748" w:author="Jacob Briand" w:date="2022-02-22T19:55:00Z">
        <w:r>
          <w:t xml:space="preserve">ey Authentication Button is to interact and authenticate </w:t>
        </w:r>
      </w:ins>
      <w:ins w:id="749" w:author="Jacob Briand" w:date="2022-02-22T19:56:00Z">
        <w:r>
          <w:t xml:space="preserve">directly </w:t>
        </w:r>
      </w:ins>
      <w:ins w:id="750" w:author="Jacob Briand" w:date="2022-02-22T19:58:00Z">
        <w:r>
          <w:t xml:space="preserve">with </w:t>
        </w:r>
      </w:ins>
      <w:ins w:id="751" w:author="Jacob Briand" w:date="2022-02-22T19:59:00Z">
        <w:r>
          <w:t xml:space="preserve">canvas. </w:t>
        </w:r>
      </w:ins>
      <w:ins w:id="752" w:author="Jacob Briand" w:date="2022-02-22T20:00:00Z">
        <w:r>
          <w:t xml:space="preserve">A request will be sent back to canvas through its API and will either send a true or false back as to whether the key </w:t>
        </w:r>
      </w:ins>
      <w:ins w:id="753" w:author="Jacob Briand" w:date="2022-02-22T20:01:00Z">
        <w:r>
          <w:t xml:space="preserve">has been authenticated or not. </w:t>
        </w:r>
      </w:ins>
      <w:ins w:id="754" w:author="Jacob Briand" w:date="2022-02-22T19:59:00Z">
        <w:r>
          <w:t>The authentication process will happen once the butto</w:t>
        </w:r>
      </w:ins>
      <w:ins w:id="755" w:author="Jacob Briand" w:date="2022-02-22T20:00:00Z">
        <w:r>
          <w:t xml:space="preserve">n is pressed. </w:t>
        </w:r>
      </w:ins>
      <w:ins w:id="756" w:author="Jacob Briand" w:date="2022-02-22T20:01:00Z">
        <w:r>
          <w:t xml:space="preserve">The process will interact directly with the Canvas API Key Text Field. </w:t>
        </w:r>
      </w:ins>
    </w:p>
    <w:p w14:paraId="37C19E58" w14:textId="6B084C96" w:rsidR="00EF4325" w:rsidRPr="003F3DD4" w:rsidRDefault="00EF4325" w:rsidP="00EF4325">
      <w:pPr>
        <w:numPr>
          <w:ilvl w:val="0"/>
          <w:numId w:val="19"/>
        </w:numPr>
        <w:rPr>
          <w:ins w:id="757" w:author="Jacob Briand" w:date="2022-02-22T18:34:00Z"/>
          <w:b/>
          <w:bCs/>
          <w:rPrChange w:id="758" w:author="Jacob Briand" w:date="2022-02-22T18:34:00Z">
            <w:rPr>
              <w:ins w:id="759" w:author="Jacob Briand" w:date="2022-02-22T18:34:00Z"/>
            </w:rPr>
          </w:rPrChange>
        </w:rPr>
      </w:pPr>
      <w:ins w:id="760" w:author="Jacob Briand" w:date="2022-02-22T18:20:00Z">
        <w:r w:rsidRPr="003F3DD4">
          <w:rPr>
            <w:b/>
            <w:bCs/>
            <w:rPrChange w:id="761" w:author="Jacob Briand" w:date="2022-02-22T18:33:00Z">
              <w:rPr/>
            </w:rPrChange>
          </w:rPr>
          <w:lastRenderedPageBreak/>
          <w:t>Add Course Number Text Field</w:t>
        </w:r>
      </w:ins>
      <w:ins w:id="762" w:author="Jacob Briand" w:date="2022-02-22T18:33:00Z">
        <w:r w:rsidR="003F3DD4">
          <w:t>:</w:t>
        </w:r>
      </w:ins>
    </w:p>
    <w:p w14:paraId="386EF534" w14:textId="03A94314" w:rsidR="003F3DD4" w:rsidRPr="003F3DD4" w:rsidRDefault="00493ED3">
      <w:pPr>
        <w:numPr>
          <w:ilvl w:val="1"/>
          <w:numId w:val="19"/>
        </w:numPr>
        <w:rPr>
          <w:ins w:id="763" w:author="Jacob Briand" w:date="2022-02-22T18:20:00Z"/>
          <w:b/>
          <w:bCs/>
          <w:rPrChange w:id="764" w:author="Jacob Briand" w:date="2022-02-22T18:33:00Z">
            <w:rPr>
              <w:ins w:id="765" w:author="Jacob Briand" w:date="2022-02-22T18:20:00Z"/>
            </w:rPr>
          </w:rPrChange>
        </w:rPr>
        <w:pPrChange w:id="766" w:author="Jacob Briand" w:date="2022-02-22T18:34:00Z">
          <w:pPr>
            <w:numPr>
              <w:numId w:val="19"/>
            </w:numPr>
            <w:ind w:left="720" w:hanging="360"/>
          </w:pPr>
        </w:pPrChange>
      </w:pPr>
      <w:ins w:id="767" w:author="Jacob Briand" w:date="2022-02-22T20:23:00Z">
        <w:r>
          <w:t xml:space="preserve">The duty of the Course Number Text Field is to allow the user to input all desired courses </w:t>
        </w:r>
      </w:ins>
      <w:ins w:id="768" w:author="Jacob Briand" w:date="2022-02-22T20:24:00Z">
        <w:r>
          <w:t>from this field into the Added Courses Text Field. The user is allowed to manually type in each course number</w:t>
        </w:r>
      </w:ins>
      <w:ins w:id="769" w:author="Jacob Briand" w:date="2022-02-22T20:25:00Z">
        <w:r>
          <w:t xml:space="preserve"> or select from a list that will be generated from the Canvas key. This field will have direct communication with Canvas</w:t>
        </w:r>
      </w:ins>
      <w:ins w:id="770" w:author="Jacob Briand" w:date="2022-02-22T20:26:00Z">
        <w:r>
          <w:t xml:space="preserve"> to grab all available courses. There will also be active error checking to ensure all of the Course Numbers, either selected or entered manually are valid. </w:t>
        </w:r>
      </w:ins>
    </w:p>
    <w:p w14:paraId="10FDB7A5" w14:textId="77777777" w:rsidR="003F3DD4" w:rsidRPr="003F3DD4" w:rsidRDefault="00EF4325" w:rsidP="00EF4325">
      <w:pPr>
        <w:numPr>
          <w:ilvl w:val="0"/>
          <w:numId w:val="19"/>
        </w:numPr>
        <w:rPr>
          <w:ins w:id="771" w:author="Jacob Briand" w:date="2022-02-22T18:34:00Z"/>
          <w:b/>
          <w:bCs/>
          <w:rPrChange w:id="772" w:author="Jacob Briand" w:date="2022-02-22T18:34:00Z">
            <w:rPr>
              <w:ins w:id="773" w:author="Jacob Briand" w:date="2022-02-22T18:34:00Z"/>
            </w:rPr>
          </w:rPrChange>
        </w:rPr>
      </w:pPr>
      <w:ins w:id="774" w:author="Jacob Briand" w:date="2022-02-22T18:20:00Z">
        <w:r w:rsidRPr="003F3DD4">
          <w:rPr>
            <w:b/>
            <w:bCs/>
            <w:rPrChange w:id="775" w:author="Jacob Briand" w:date="2022-02-22T18:33:00Z">
              <w:rPr/>
            </w:rPrChange>
          </w:rPr>
          <w:t>Add Instructor Text Field</w:t>
        </w:r>
      </w:ins>
      <w:ins w:id="776" w:author="Jacob Briand" w:date="2022-02-22T18:33:00Z">
        <w:r w:rsidR="003F3DD4">
          <w:t>:</w:t>
        </w:r>
      </w:ins>
    </w:p>
    <w:p w14:paraId="19E4726F" w14:textId="6893C797" w:rsidR="00EF4325" w:rsidRPr="0012679D" w:rsidRDefault="00493ED3">
      <w:pPr>
        <w:numPr>
          <w:ilvl w:val="1"/>
          <w:numId w:val="19"/>
        </w:numPr>
        <w:rPr>
          <w:ins w:id="777" w:author="Jacob Briand" w:date="2022-02-22T18:20:00Z"/>
          <w:b/>
          <w:bCs/>
          <w:rPrChange w:id="778" w:author="Jacob Briand" w:date="2022-02-22T20:35:00Z">
            <w:rPr>
              <w:ins w:id="779" w:author="Jacob Briand" w:date="2022-02-22T18:20:00Z"/>
            </w:rPr>
          </w:rPrChange>
        </w:rPr>
        <w:pPrChange w:id="780" w:author="Jacob Briand" w:date="2022-02-22T20:35:00Z">
          <w:pPr>
            <w:numPr>
              <w:numId w:val="19"/>
            </w:numPr>
            <w:ind w:left="720" w:hanging="360"/>
          </w:pPr>
        </w:pPrChange>
      </w:pPr>
      <w:ins w:id="781" w:author="Jacob Briand" w:date="2022-02-22T20:27:00Z">
        <w:r>
          <w:t>The duty of the Add Instructor Text Field is to allow the user to select all available instructors that relate to that canvas</w:t>
        </w:r>
      </w:ins>
      <w:ins w:id="782" w:author="Jacob Briand" w:date="2022-02-22T20:31:00Z">
        <w:r w:rsidR="0012679D">
          <w:t xml:space="preserve"> account</w:t>
        </w:r>
      </w:ins>
      <w:ins w:id="783" w:author="Jacob Briand" w:date="2022-02-22T20:27:00Z">
        <w:r>
          <w:t>.</w:t>
        </w:r>
      </w:ins>
      <w:ins w:id="784" w:author="Briand380,Jacob" w:date="2022-02-23T11:45:00Z">
        <w:r w:rsidR="006C18F8">
          <w:t xml:space="preserve"> In the case that the user is a department hea</w:t>
        </w:r>
      </w:ins>
      <w:ins w:id="785" w:author="Briand380,Jacob" w:date="2022-02-23T11:46:00Z">
        <w:r w:rsidR="006C18F8">
          <w:t>d, a department will be available to be selected. If the user is any other professor or NCC faculty, the only available instructor will be themselves, making the field unmodifiable.</w:t>
        </w:r>
      </w:ins>
      <w:ins w:id="786" w:author="Jacob Briand" w:date="2022-02-22T20:27:00Z">
        <w:r>
          <w:t xml:space="preserve"> </w:t>
        </w:r>
      </w:ins>
      <w:ins w:id="787" w:author="Jacob Briand" w:date="2022-02-22T20:28:00Z">
        <w:r>
          <w:t>This information will be grabbed from the inputted Canvas key and th</w:t>
        </w:r>
      </w:ins>
      <w:ins w:id="788" w:author="Jacob Briand" w:date="2022-02-22T20:29:00Z">
        <w:r>
          <w:t xml:space="preserve">e courses selected. </w:t>
        </w:r>
        <w:del w:id="789" w:author="Briand380,Jacob" w:date="2022-02-23T11:47:00Z">
          <w:r w:rsidDel="006C18F8">
            <w:delText xml:space="preserve">This field is not a required field and will manually inputted with the </w:delText>
          </w:r>
        </w:del>
      </w:ins>
      <w:ins w:id="790" w:author="Jacob Briand" w:date="2022-02-22T20:33:00Z">
        <w:del w:id="791" w:author="Briand380,Jacob" w:date="2022-02-23T11:47:00Z">
          <w:r w:rsidR="0012679D" w:rsidDel="006C18F8">
            <w:delText>U</w:delText>
          </w:r>
        </w:del>
      </w:ins>
      <w:ins w:id="792" w:author="Jacob Briand" w:date="2022-02-22T20:29:00Z">
        <w:del w:id="793" w:author="Briand380,Jacob" w:date="2022-02-23T11:47:00Z">
          <w:r w:rsidDel="006C18F8">
            <w:delText>ser’s name that will also be grabbed from canvas</w:delText>
          </w:r>
        </w:del>
      </w:ins>
      <w:ins w:id="794" w:author="Jacob Briand" w:date="2022-02-22T20:30:00Z">
        <w:del w:id="795" w:author="Briand380,Jacob" w:date="2022-02-23T11:47:00Z">
          <w:r w:rsidDel="006C18F8">
            <w:delText xml:space="preserve">. </w:delText>
          </w:r>
        </w:del>
        <w:r>
          <w:t xml:space="preserve">There will be error checking to ensure each </w:t>
        </w:r>
        <w:r w:rsidR="0012679D">
          <w:t xml:space="preserve">instructor inputted is valid. </w:t>
        </w:r>
      </w:ins>
      <w:ins w:id="796" w:author="Jacob Briand" w:date="2022-02-22T20:34:00Z">
        <w:r w:rsidR="0012679D">
          <w:t xml:space="preserve">If </w:t>
        </w:r>
        <w:del w:id="797" w:author="Briand380,Jacob" w:date="2022-02-23T11:24:00Z">
          <w:r w:rsidR="0012679D" w:rsidDel="007F019E">
            <w:delText>a</w:delText>
          </w:r>
        </w:del>
      </w:ins>
      <w:ins w:id="798" w:author="Briand380,Jacob" w:date="2022-02-23T11:24:00Z">
        <w:r w:rsidR="007F019E">
          <w:t>an</w:t>
        </w:r>
      </w:ins>
      <w:ins w:id="799" w:author="Jacob Briand" w:date="2022-02-22T20:34:00Z">
        <w:r w:rsidR="0012679D">
          <w:t xml:space="preserve"> </w:t>
        </w:r>
        <w:del w:id="800" w:author="Briand380,Jacob" w:date="2022-02-23T11:25:00Z">
          <w:r w:rsidR="0012679D" w:rsidDel="007F019E">
            <w:delText>Instructor</w:delText>
          </w:r>
        </w:del>
      </w:ins>
      <w:ins w:id="801" w:author="Briand380,Jacob" w:date="2022-02-23T11:25:00Z">
        <w:r w:rsidR="007F019E">
          <w:t>instructor</w:t>
        </w:r>
      </w:ins>
      <w:ins w:id="802" w:author="Jacob Briand" w:date="2022-02-22T20:34:00Z">
        <w:r w:rsidR="0012679D">
          <w:t xml:space="preserve"> is chosen and a course has not been taught by that instructor, no report will be </w:t>
        </w:r>
        <w:del w:id="803" w:author="Briand380,Jacob" w:date="2022-02-23T11:25:00Z">
          <w:r w:rsidR="0012679D" w:rsidDel="007F019E">
            <w:delText>generated</w:delText>
          </w:r>
        </w:del>
      </w:ins>
      <w:ins w:id="804" w:author="Briand380,Jacob" w:date="2022-02-23T11:25:00Z">
        <w:r w:rsidR="007F019E">
          <w:t>generated,</w:t>
        </w:r>
      </w:ins>
      <w:ins w:id="805" w:author="Jacob Briand" w:date="2022-02-22T20:34:00Z">
        <w:r w:rsidR="0012679D">
          <w:t xml:space="preserve"> and the user will be notified. </w:t>
        </w:r>
      </w:ins>
    </w:p>
    <w:p w14:paraId="6C06C558" w14:textId="4ADA23A5" w:rsidR="00EF4325" w:rsidRDefault="00EF4325" w:rsidP="00EF4325">
      <w:pPr>
        <w:numPr>
          <w:ilvl w:val="0"/>
          <w:numId w:val="19"/>
        </w:numPr>
        <w:rPr>
          <w:ins w:id="806" w:author="Jacob Briand" w:date="2022-02-22T18:34:00Z"/>
          <w:b/>
          <w:bCs/>
        </w:rPr>
      </w:pPr>
      <w:ins w:id="807" w:author="Jacob Briand" w:date="2022-02-22T18:20:00Z">
        <w:r w:rsidRPr="003F3DD4">
          <w:rPr>
            <w:b/>
            <w:bCs/>
            <w:rPrChange w:id="808" w:author="Jacob Briand" w:date="2022-02-22T18:33:00Z">
              <w:rPr/>
            </w:rPrChange>
          </w:rPr>
          <w:t>Add Semester Text Field</w:t>
        </w:r>
      </w:ins>
      <w:ins w:id="809" w:author="Jacob Briand" w:date="2022-02-22T18:33:00Z">
        <w:r w:rsidR="003F3DD4">
          <w:t>:</w:t>
        </w:r>
      </w:ins>
      <w:ins w:id="810" w:author="Jacob Briand" w:date="2022-02-22T18:20:00Z">
        <w:r w:rsidRPr="003F3DD4">
          <w:rPr>
            <w:b/>
            <w:bCs/>
            <w:rPrChange w:id="811" w:author="Jacob Briand" w:date="2022-02-22T18:33:00Z">
              <w:rPr/>
            </w:rPrChange>
          </w:rPr>
          <w:t xml:space="preserve"> </w:t>
        </w:r>
      </w:ins>
    </w:p>
    <w:p w14:paraId="2D96587E" w14:textId="68FF7445" w:rsidR="003F3DD4" w:rsidRPr="003F3DD4" w:rsidRDefault="0012679D">
      <w:pPr>
        <w:numPr>
          <w:ilvl w:val="1"/>
          <w:numId w:val="19"/>
        </w:numPr>
        <w:rPr>
          <w:ins w:id="812" w:author="Jacob Briand" w:date="2022-02-22T18:20:00Z"/>
          <w:b/>
          <w:bCs/>
          <w:rPrChange w:id="813" w:author="Jacob Briand" w:date="2022-02-22T18:33:00Z">
            <w:rPr>
              <w:ins w:id="814" w:author="Jacob Briand" w:date="2022-02-22T18:20:00Z"/>
            </w:rPr>
          </w:rPrChange>
        </w:rPr>
        <w:pPrChange w:id="815" w:author="Jacob Briand" w:date="2022-02-22T18:34:00Z">
          <w:pPr>
            <w:numPr>
              <w:numId w:val="19"/>
            </w:numPr>
            <w:ind w:left="720" w:hanging="360"/>
          </w:pPr>
        </w:pPrChange>
      </w:pPr>
      <w:ins w:id="816" w:author="Jacob Briand" w:date="2022-02-22T20:30:00Z">
        <w:r>
          <w:t xml:space="preserve">The duty of the Add Semester Text Field is to allow the user to select </w:t>
        </w:r>
      </w:ins>
      <w:ins w:id="817" w:author="Briand380,Jacob" w:date="2022-02-23T11:22:00Z">
        <w:r w:rsidR="007F019E">
          <w:t xml:space="preserve">one available </w:t>
        </w:r>
      </w:ins>
      <w:ins w:id="818" w:author="Briand380,Jacob" w:date="2022-02-23T11:23:00Z">
        <w:r w:rsidR="007F019E">
          <w:t xml:space="preserve">semester from </w:t>
        </w:r>
      </w:ins>
      <w:ins w:id="819" w:author="Briand380,Jacob" w:date="2022-02-23T11:24:00Z">
        <w:r w:rsidR="007F019E">
          <w:t>a drop-down menu of all available semesters</w:t>
        </w:r>
      </w:ins>
      <w:ins w:id="820" w:author="Jacob Briand" w:date="2022-02-22T20:30:00Z">
        <w:del w:id="821" w:author="Briand380,Jacob" w:date="2022-02-23T11:22:00Z">
          <w:r w:rsidDel="007F019E">
            <w:delText xml:space="preserve">one or </w:delText>
          </w:r>
        </w:del>
        <w:del w:id="822" w:author="Briand380,Jacob" w:date="2022-02-23T11:24:00Z">
          <w:r w:rsidDel="007F019E">
            <w:delText>more</w:delText>
          </w:r>
        </w:del>
      </w:ins>
      <w:ins w:id="823" w:author="Jacob Briand" w:date="2022-02-22T20:31:00Z">
        <w:del w:id="824" w:author="Briand380,Jacob" w:date="2022-02-23T11:24:00Z">
          <w:r w:rsidDel="007F019E">
            <w:delText xml:space="preserve"> available semesters that relate to the inputted </w:delText>
          </w:r>
        </w:del>
      </w:ins>
      <w:ins w:id="825" w:author="Jacob Briand" w:date="2022-02-22T20:32:00Z">
        <w:del w:id="826" w:author="Briand380,Jacob" w:date="2022-02-23T11:24:00Z">
          <w:r w:rsidDel="007F019E">
            <w:delText>Canvas key</w:delText>
          </w:r>
        </w:del>
        <w:r>
          <w:t xml:space="preserve">. The information will be grabbed from the inputted Canvas key and the courses selected. This field is not a required field and will be manually inputted with the User’s most recent </w:t>
        </w:r>
      </w:ins>
      <w:ins w:id="827" w:author="Jacob Briand" w:date="2022-02-22T20:33:00Z">
        <w:r>
          <w:t xml:space="preserve">semester. There will also be error checking to ensure each class lines up with </w:t>
        </w:r>
      </w:ins>
      <w:ins w:id="828" w:author="Jacob Briand" w:date="2022-02-22T20:35:00Z">
        <w:r>
          <w:t>their</w:t>
        </w:r>
      </w:ins>
      <w:ins w:id="829" w:author="Jacob Briand" w:date="2022-02-22T20:33:00Z">
        <w:r>
          <w:t xml:space="preserve"> respected semester. If a semester is chosen </w:t>
        </w:r>
      </w:ins>
      <w:ins w:id="830" w:author="Jacob Briand" w:date="2022-02-22T20:34:00Z">
        <w:r>
          <w:t xml:space="preserve">and a course has not been held during that time, no report will be </w:t>
        </w:r>
      </w:ins>
      <w:ins w:id="831" w:author="Jacob Briand" w:date="2022-02-22T20:35:00Z">
        <w:r>
          <w:t>generated,</w:t>
        </w:r>
      </w:ins>
      <w:ins w:id="832" w:author="Jacob Briand" w:date="2022-02-22T20:34:00Z">
        <w:r>
          <w:t xml:space="preserve"> and the user will be notified. </w:t>
        </w:r>
      </w:ins>
    </w:p>
    <w:p w14:paraId="5ACDA393" w14:textId="21AA7FB9" w:rsidR="00EF4325" w:rsidRDefault="00EF4325" w:rsidP="00EF4325">
      <w:pPr>
        <w:numPr>
          <w:ilvl w:val="0"/>
          <w:numId w:val="19"/>
        </w:numPr>
        <w:rPr>
          <w:ins w:id="833" w:author="Jacob Briand" w:date="2022-02-22T18:34:00Z"/>
          <w:b/>
          <w:bCs/>
        </w:rPr>
      </w:pPr>
      <w:ins w:id="834" w:author="Jacob Briand" w:date="2022-02-22T18:20:00Z">
        <w:r w:rsidRPr="003F3DD4">
          <w:rPr>
            <w:b/>
            <w:bCs/>
            <w:rPrChange w:id="835" w:author="Jacob Briand" w:date="2022-02-22T18:33:00Z">
              <w:rPr/>
            </w:rPrChange>
          </w:rPr>
          <w:t>Added Courses Text Field</w:t>
        </w:r>
      </w:ins>
      <w:ins w:id="836" w:author="Jacob Briand" w:date="2022-02-22T18:33:00Z">
        <w:r w:rsidR="003F3DD4">
          <w:t>:</w:t>
        </w:r>
      </w:ins>
      <w:ins w:id="837" w:author="Jacob Briand" w:date="2022-02-22T18:20:00Z">
        <w:r w:rsidRPr="003F3DD4">
          <w:rPr>
            <w:b/>
            <w:bCs/>
            <w:rPrChange w:id="838" w:author="Jacob Briand" w:date="2022-02-22T18:33:00Z">
              <w:rPr/>
            </w:rPrChange>
          </w:rPr>
          <w:t xml:space="preserve"> </w:t>
        </w:r>
      </w:ins>
    </w:p>
    <w:p w14:paraId="24F2930E" w14:textId="1EEA8223" w:rsidR="003F3DD4" w:rsidRPr="003F3DD4" w:rsidRDefault="0012679D">
      <w:pPr>
        <w:numPr>
          <w:ilvl w:val="1"/>
          <w:numId w:val="19"/>
        </w:numPr>
        <w:rPr>
          <w:ins w:id="839" w:author="Jacob Briand" w:date="2022-02-22T18:20:00Z"/>
          <w:b/>
          <w:bCs/>
          <w:rPrChange w:id="840" w:author="Jacob Briand" w:date="2022-02-22T18:33:00Z">
            <w:rPr>
              <w:ins w:id="841" w:author="Jacob Briand" w:date="2022-02-22T18:20:00Z"/>
            </w:rPr>
          </w:rPrChange>
        </w:rPr>
        <w:pPrChange w:id="842" w:author="Jacob Briand" w:date="2022-02-22T18:34:00Z">
          <w:pPr>
            <w:numPr>
              <w:numId w:val="19"/>
            </w:numPr>
            <w:ind w:left="720" w:hanging="360"/>
          </w:pPr>
        </w:pPrChange>
      </w:pPr>
      <w:ins w:id="843" w:author="Jacob Briand" w:date="2022-02-22T20:35:00Z">
        <w:r>
          <w:t xml:space="preserve">The duty of the Added Courses Text Field is to display to the user the active courses selected by the user. This field will have direct contact with the Add Course Number Text Field </w:t>
        </w:r>
      </w:ins>
      <w:ins w:id="844" w:author="Jacob Briand" w:date="2022-02-22T20:36:00Z">
        <w:r>
          <w:t>and simply mirror, on a larger scale, what has been inputted</w:t>
        </w:r>
      </w:ins>
      <w:ins w:id="845" w:author="Jacob Briand" w:date="2022-02-22T20:37:00Z">
        <w:r>
          <w:t xml:space="preserve"> by the User. This will also allow User’s to </w:t>
        </w:r>
      </w:ins>
      <w:ins w:id="846" w:author="Jacob Briand" w:date="2022-02-22T20:38:00Z">
        <w:r>
          <w:t xml:space="preserve">check each of their selected courses one last time before the report is generated. </w:t>
        </w:r>
      </w:ins>
    </w:p>
    <w:p w14:paraId="1E0919BE" w14:textId="33821C04" w:rsidR="00EF4325" w:rsidRDefault="00EF4325" w:rsidP="00EF4325">
      <w:pPr>
        <w:numPr>
          <w:ilvl w:val="0"/>
          <w:numId w:val="19"/>
        </w:numPr>
        <w:rPr>
          <w:ins w:id="847" w:author="Jacob Briand" w:date="2022-02-22T18:34:00Z"/>
          <w:b/>
          <w:bCs/>
        </w:rPr>
      </w:pPr>
      <w:ins w:id="848" w:author="Jacob Briand" w:date="2022-02-22T18:20:00Z">
        <w:r w:rsidRPr="003F3DD4">
          <w:rPr>
            <w:b/>
            <w:bCs/>
            <w:rPrChange w:id="849" w:author="Jacob Briand" w:date="2022-02-22T18:33:00Z">
              <w:rPr/>
            </w:rPrChange>
          </w:rPr>
          <w:t>Search/Generate Report Button</w:t>
        </w:r>
      </w:ins>
      <w:ins w:id="850" w:author="Jacob Briand" w:date="2022-02-22T18:33:00Z">
        <w:r w:rsidR="003F3DD4">
          <w:t>:</w:t>
        </w:r>
      </w:ins>
      <w:ins w:id="851" w:author="Jacob Briand" w:date="2022-02-22T18:20:00Z">
        <w:r w:rsidRPr="003F3DD4">
          <w:rPr>
            <w:b/>
            <w:bCs/>
            <w:rPrChange w:id="852" w:author="Jacob Briand" w:date="2022-02-22T18:33:00Z">
              <w:rPr/>
            </w:rPrChange>
          </w:rPr>
          <w:t xml:space="preserve"> </w:t>
        </w:r>
      </w:ins>
    </w:p>
    <w:p w14:paraId="217991F5" w14:textId="6FFD585E" w:rsidR="003F3DD4" w:rsidRPr="003F3DD4" w:rsidRDefault="0012679D">
      <w:pPr>
        <w:numPr>
          <w:ilvl w:val="1"/>
          <w:numId w:val="19"/>
        </w:numPr>
        <w:rPr>
          <w:ins w:id="853" w:author="Jacob Briand" w:date="2022-02-22T18:20:00Z"/>
          <w:b/>
          <w:bCs/>
          <w:rPrChange w:id="854" w:author="Jacob Briand" w:date="2022-02-22T18:33:00Z">
            <w:rPr>
              <w:ins w:id="855" w:author="Jacob Briand" w:date="2022-02-22T18:20:00Z"/>
            </w:rPr>
          </w:rPrChange>
        </w:rPr>
        <w:pPrChange w:id="856" w:author="Jacob Briand" w:date="2022-02-22T18:34:00Z">
          <w:pPr>
            <w:numPr>
              <w:numId w:val="19"/>
            </w:numPr>
            <w:ind w:left="720" w:hanging="360"/>
          </w:pPr>
        </w:pPrChange>
      </w:pPr>
      <w:ins w:id="857" w:author="Jacob Briand" w:date="2022-02-22T20:38:00Z">
        <w:r>
          <w:t xml:space="preserve">The duty of the Search/Generate Report Button is to allow the user to take all of their inputted information and to </w:t>
        </w:r>
      </w:ins>
      <w:ins w:id="858" w:author="Jacob Briand" w:date="2022-02-22T20:39:00Z">
        <w:r>
          <w:t>generate a report based off of the inputted information. This button will directly interact with the Visualization and Computation teams efforts to generate a formatted a streamlined exp</w:t>
        </w:r>
      </w:ins>
      <w:ins w:id="859" w:author="Jacob Briand" w:date="2022-02-22T20:40:00Z">
        <w:r>
          <w:t xml:space="preserve">erience for the user. This generated report will be </w:t>
        </w:r>
        <w:r w:rsidR="000E0760">
          <w:t>allowed to be found easily by the user.</w:t>
        </w:r>
      </w:ins>
    </w:p>
    <w:p w14:paraId="5E2D519B" w14:textId="695CA85F" w:rsidR="00EF4325" w:rsidRDefault="00EF4325" w:rsidP="00EF4325">
      <w:pPr>
        <w:numPr>
          <w:ilvl w:val="0"/>
          <w:numId w:val="19"/>
        </w:numPr>
        <w:rPr>
          <w:ins w:id="860" w:author="Jacob Briand" w:date="2022-02-22T18:34:00Z"/>
          <w:b/>
          <w:bCs/>
        </w:rPr>
      </w:pPr>
      <w:ins w:id="861" w:author="Jacob Briand" w:date="2022-02-22T18:20:00Z">
        <w:r w:rsidRPr="003F3DD4">
          <w:rPr>
            <w:b/>
            <w:bCs/>
            <w:rPrChange w:id="862" w:author="Jacob Briand" w:date="2022-02-22T18:33:00Z">
              <w:rPr/>
            </w:rPrChange>
          </w:rPr>
          <w:t>Select All Button</w:t>
        </w:r>
      </w:ins>
      <w:ins w:id="863" w:author="Jacob Briand" w:date="2022-02-22T18:33:00Z">
        <w:r w:rsidR="003F3DD4">
          <w:t>:</w:t>
        </w:r>
      </w:ins>
      <w:ins w:id="864" w:author="Jacob Briand" w:date="2022-02-22T18:20:00Z">
        <w:r w:rsidRPr="003F3DD4">
          <w:rPr>
            <w:b/>
            <w:bCs/>
            <w:rPrChange w:id="865" w:author="Jacob Briand" w:date="2022-02-22T18:33:00Z">
              <w:rPr/>
            </w:rPrChange>
          </w:rPr>
          <w:t xml:space="preserve"> </w:t>
        </w:r>
      </w:ins>
    </w:p>
    <w:p w14:paraId="22B43894" w14:textId="727E9D90" w:rsidR="003F3DD4" w:rsidRPr="003F3DD4" w:rsidRDefault="00695B94">
      <w:pPr>
        <w:numPr>
          <w:ilvl w:val="1"/>
          <w:numId w:val="19"/>
        </w:numPr>
        <w:rPr>
          <w:ins w:id="866" w:author="Jacob Briand" w:date="2022-02-22T18:20:00Z"/>
          <w:b/>
          <w:bCs/>
          <w:rPrChange w:id="867" w:author="Jacob Briand" w:date="2022-02-22T18:33:00Z">
            <w:rPr>
              <w:ins w:id="868" w:author="Jacob Briand" w:date="2022-02-22T18:20:00Z"/>
            </w:rPr>
          </w:rPrChange>
        </w:rPr>
        <w:pPrChange w:id="869" w:author="Jacob Briand" w:date="2022-02-22T18:34:00Z">
          <w:pPr>
            <w:numPr>
              <w:numId w:val="19"/>
            </w:numPr>
            <w:ind w:left="720" w:hanging="360"/>
          </w:pPr>
        </w:pPrChange>
      </w:pPr>
      <w:ins w:id="870" w:author="Jacob Briand" w:date="2022-02-22T20:04:00Z">
        <w:r>
          <w:t xml:space="preserve">The duty of the Select All Button is to add </w:t>
        </w:r>
      </w:ins>
      <w:ins w:id="871" w:author="Jacob Briand" w:date="2022-02-22T20:20:00Z">
        <w:r w:rsidR="00493ED3">
          <w:t xml:space="preserve">every single Course Number available to the user. Once the </w:t>
        </w:r>
      </w:ins>
      <w:ins w:id="872" w:author="Jacob Briand" w:date="2022-02-22T20:22:00Z">
        <w:r w:rsidR="00493ED3">
          <w:t>key has been inputted, the button will then get a list of all available classes</w:t>
        </w:r>
      </w:ins>
      <w:ins w:id="873" w:author="Jacob Briand" w:date="2022-02-22T20:23:00Z">
        <w:r w:rsidR="00493ED3">
          <w:t>.</w:t>
        </w:r>
      </w:ins>
      <w:ins w:id="874" w:author="Jacob Briand" w:date="2022-02-22T20:22:00Z">
        <w:r w:rsidR="00493ED3">
          <w:t xml:space="preserve"> </w:t>
        </w:r>
      </w:ins>
    </w:p>
    <w:p w14:paraId="0BA0A15F" w14:textId="3FE19BE5" w:rsidR="00EF4325" w:rsidRDefault="00EF4325" w:rsidP="00EF4325">
      <w:pPr>
        <w:numPr>
          <w:ilvl w:val="0"/>
          <w:numId w:val="19"/>
        </w:numPr>
        <w:rPr>
          <w:ins w:id="875" w:author="Jacob Briand" w:date="2022-02-22T18:34:00Z"/>
          <w:b/>
          <w:bCs/>
        </w:rPr>
      </w:pPr>
      <w:ins w:id="876" w:author="Jacob Briand" w:date="2022-02-22T18:20:00Z">
        <w:r w:rsidRPr="003F3DD4">
          <w:rPr>
            <w:b/>
            <w:bCs/>
            <w:rPrChange w:id="877" w:author="Jacob Briand" w:date="2022-02-22T18:33:00Z">
              <w:rPr/>
            </w:rPrChange>
          </w:rPr>
          <w:t>Remove All Button</w:t>
        </w:r>
      </w:ins>
      <w:ins w:id="878" w:author="Jacob Briand" w:date="2022-02-22T18:34:00Z">
        <w:r w:rsidR="003F3DD4">
          <w:t>:</w:t>
        </w:r>
      </w:ins>
      <w:ins w:id="879" w:author="Jacob Briand" w:date="2022-02-22T18:20:00Z">
        <w:r w:rsidRPr="003F3DD4">
          <w:rPr>
            <w:b/>
            <w:bCs/>
            <w:rPrChange w:id="880" w:author="Jacob Briand" w:date="2022-02-22T18:33:00Z">
              <w:rPr/>
            </w:rPrChange>
          </w:rPr>
          <w:t xml:space="preserve"> </w:t>
        </w:r>
      </w:ins>
    </w:p>
    <w:p w14:paraId="4D26704A" w14:textId="68790127" w:rsidR="003F3DD4" w:rsidRPr="003F3DD4" w:rsidRDefault="00695B94">
      <w:pPr>
        <w:numPr>
          <w:ilvl w:val="1"/>
          <w:numId w:val="19"/>
        </w:numPr>
        <w:rPr>
          <w:ins w:id="881" w:author="Jacob Briand" w:date="2022-02-22T18:20:00Z"/>
          <w:b/>
          <w:bCs/>
          <w:rPrChange w:id="882" w:author="Jacob Briand" w:date="2022-02-22T18:33:00Z">
            <w:rPr>
              <w:ins w:id="883" w:author="Jacob Briand" w:date="2022-02-22T18:20:00Z"/>
            </w:rPr>
          </w:rPrChange>
        </w:rPr>
        <w:pPrChange w:id="884" w:author="Jacob Briand" w:date="2022-02-22T18:34:00Z">
          <w:pPr>
            <w:numPr>
              <w:numId w:val="19"/>
            </w:numPr>
            <w:ind w:left="720" w:hanging="360"/>
          </w:pPr>
        </w:pPrChange>
      </w:pPr>
      <w:ins w:id="885" w:author="Jacob Briand" w:date="2022-02-22T20:02:00Z">
        <w:r>
          <w:t xml:space="preserve">The duty of the Remove All Button is to remove </w:t>
        </w:r>
        <w:del w:id="886" w:author="Briand380,Jacob" w:date="2022-02-23T11:25:00Z">
          <w:r w:rsidDel="007F019E">
            <w:delText>all of</w:delText>
          </w:r>
        </w:del>
      </w:ins>
      <w:ins w:id="887" w:author="Briand380,Jacob" w:date="2022-02-23T11:25:00Z">
        <w:r w:rsidR="007F019E">
          <w:t>all</w:t>
        </w:r>
      </w:ins>
      <w:ins w:id="888" w:author="Jacob Briand" w:date="2022-02-22T20:02:00Z">
        <w:r>
          <w:t xml:space="preserve"> the information inside of the Add Course Number Text Field, Add Instructor Text Field, Add </w:t>
        </w:r>
      </w:ins>
      <w:ins w:id="889" w:author="Jacob Briand" w:date="2022-02-22T20:03:00Z">
        <w:r>
          <w:t xml:space="preserve">Semester Text Field and Added Courses Text Field. This will happen by having the button </w:t>
        </w:r>
        <w:r>
          <w:lastRenderedPageBreak/>
          <w:t xml:space="preserve">directly have access to </w:t>
        </w:r>
        <w:del w:id="890" w:author="Briand380,Jacob" w:date="2022-02-23T11:25:00Z">
          <w:r w:rsidDel="007F019E">
            <w:delText>all of</w:delText>
          </w:r>
        </w:del>
      </w:ins>
      <w:ins w:id="891" w:author="Briand380,Jacob" w:date="2022-02-23T11:25:00Z">
        <w:r w:rsidR="007F019E">
          <w:t>all</w:t>
        </w:r>
      </w:ins>
      <w:ins w:id="892" w:author="Jacob Briand" w:date="2022-02-22T20:03:00Z">
        <w:r>
          <w:t xml:space="preserve"> the fields and delete everything once inside of the fields. </w:t>
        </w:r>
      </w:ins>
    </w:p>
    <w:p w14:paraId="0157F7C5" w14:textId="77777777" w:rsidR="00EF4325" w:rsidRPr="00D55426" w:rsidRDefault="00EF4325" w:rsidP="002D182B">
      <w:pPr>
        <w:rPr>
          <w:color w:val="000000"/>
        </w:rPr>
      </w:pPr>
    </w:p>
    <w:p w14:paraId="0EB5CEF4" w14:textId="77777777" w:rsidR="00F745CA" w:rsidRPr="00D55426" w:rsidRDefault="00F745CA" w:rsidP="002D182B">
      <w:pPr>
        <w:rPr>
          <w:color w:val="000000"/>
        </w:rPr>
      </w:pPr>
    </w:p>
    <w:p w14:paraId="6FD12C3F" w14:textId="77777777" w:rsidR="00F745CA" w:rsidRPr="00D55426" w:rsidDel="008E0C62" w:rsidRDefault="00F745CA" w:rsidP="002D182B">
      <w:pPr>
        <w:pStyle w:val="Heading2"/>
        <w:rPr>
          <w:del w:id="893" w:author="Jacob Briand" w:date="2022-02-22T18:41:00Z"/>
          <w:color w:val="000000"/>
        </w:rPr>
      </w:pPr>
      <w:bookmarkStart w:id="894" w:name="_Toc166397686"/>
      <w:bookmarkStart w:id="895" w:name="_Toc166398943"/>
      <w:r w:rsidRPr="00D55426">
        <w:rPr>
          <w:color w:val="000000"/>
        </w:rPr>
        <w:t>Interface/Exports</w:t>
      </w:r>
      <w:bookmarkEnd w:id="894"/>
      <w:bookmarkEnd w:id="895"/>
    </w:p>
    <w:p w14:paraId="469B6346" w14:textId="2986FA54" w:rsidR="00F745CA" w:rsidRPr="008E0C62" w:rsidDel="008E0C62" w:rsidRDefault="00F745CA">
      <w:pPr>
        <w:pStyle w:val="Heading2"/>
        <w:ind w:firstLine="0"/>
        <w:rPr>
          <w:del w:id="896" w:author="Jacob Briand" w:date="2022-02-22T18:41:00Z"/>
          <w:color w:val="000000"/>
          <w:rPrChange w:id="897" w:author="Jacob Briand" w:date="2022-02-22T18:41:00Z">
            <w:rPr>
              <w:del w:id="898" w:author="Jacob Briand" w:date="2022-02-22T18:41:00Z"/>
            </w:rPr>
          </w:rPrChange>
        </w:rPr>
        <w:pPrChange w:id="899" w:author="Jacob Briand" w:date="2022-02-22T18:41:00Z">
          <w:pPr/>
        </w:pPrChange>
      </w:pPr>
      <w:del w:id="900" w:author="Jacob Briand" w:date="2022-02-22T18:41:00Z">
        <w:r w:rsidRPr="008E0C62" w:rsidDel="008E0C62">
          <w:rPr>
            <w:color w:val="000000"/>
            <w:rPrChange w:id="901" w:author="Jacob Briand" w:date="2022-02-22T18:41:00Z">
              <w:rPr/>
            </w:rPrChange>
          </w:rPr>
          <w:delText xml:space="preserve">    The set of services (resources, data, types, constants, subroutines, and exceptions) that are provided by this component. The precise definition or declaration of each such element should be present, along with comments or annotations describing the meanings of values, parameters, etc. .... For each service element described, include (or provide a reference) in its discussion a description of its important software component attributes (Classification, Definition, Responsibilities, Constraints, Composition, Uses, Resources, Processing, and Interface).</w:delText>
        </w:r>
      </w:del>
    </w:p>
    <w:p w14:paraId="523C4DF8" w14:textId="3A3E37F1" w:rsidR="00F745CA" w:rsidRPr="00D55426" w:rsidDel="008E0C62" w:rsidRDefault="00F745CA">
      <w:pPr>
        <w:pStyle w:val="Heading2"/>
        <w:rPr>
          <w:del w:id="902" w:author="Jacob Briand" w:date="2022-02-22T18:41:00Z"/>
        </w:rPr>
        <w:pPrChange w:id="903" w:author="Jacob Briand" w:date="2022-02-22T18:41:00Z">
          <w:pPr/>
        </w:pPrChange>
      </w:pPr>
    </w:p>
    <w:p w14:paraId="7BE887EC" w14:textId="439D96E8" w:rsidR="003F3DD4" w:rsidRDefault="00F745CA">
      <w:pPr>
        <w:pStyle w:val="Heading2"/>
        <w:rPr>
          <w:ins w:id="904" w:author="Jacob Briand" w:date="2022-02-22T18:39:00Z"/>
        </w:rPr>
        <w:pPrChange w:id="905" w:author="Jacob Briand" w:date="2022-02-22T18:41:00Z">
          <w:pPr/>
        </w:pPrChange>
      </w:pPr>
      <w:del w:id="906" w:author="Jacob Briand" w:date="2022-02-22T18:41:00Z">
        <w:r w:rsidRPr="00D55426" w:rsidDel="008E0C62">
          <w:delText>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up-to-date). It is recommended that most of this information be contained in the source (with appropriate comments for each component, subsystem, module, and subroutine). Hence, it is expected that this section will largely consist of references to or excerpts of annotated diagrams and source code. Any referenced diagrams or source code excerpts should be provided at any design reviews.</w:delText>
        </w:r>
      </w:del>
    </w:p>
    <w:p w14:paraId="20BB67D5" w14:textId="6DE72B79" w:rsidR="003F3DD4" w:rsidRPr="00D55426" w:rsidRDefault="003F3DD4" w:rsidP="002D182B">
      <w:pPr>
        <w:rPr>
          <w:color w:val="000000"/>
        </w:rPr>
      </w:pPr>
      <w:ins w:id="907" w:author="Jacob Briand" w:date="2022-02-22T18:39:00Z">
        <w:r>
          <w:rPr>
            <w:color w:val="000000"/>
          </w:rPr>
          <w:t>There is no Current code developed since the previous team. The code that was provided from the previous</w:t>
        </w:r>
      </w:ins>
      <w:ins w:id="908" w:author="Jacob Briand" w:date="2022-02-22T18:40:00Z">
        <w:r>
          <w:rPr>
            <w:color w:val="000000"/>
          </w:rPr>
          <w:t xml:space="preserve"> team has had little to no comments added. This point will be updated once the </w:t>
        </w:r>
      </w:ins>
      <w:ins w:id="909" w:author="Jacob Briand" w:date="2022-02-22T18:41:00Z">
        <w:r w:rsidR="008E0C62">
          <w:rPr>
            <w:color w:val="000000"/>
          </w:rPr>
          <w:t xml:space="preserve">previous team code has been commented. </w:t>
        </w:r>
      </w:ins>
    </w:p>
    <w:p w14:paraId="72584A7C" w14:textId="294EE1F8" w:rsidR="00F745CA" w:rsidRDefault="00F745CA" w:rsidP="002D182B">
      <w:pPr>
        <w:rPr>
          <w:ins w:id="910" w:author="Jacob Briand" w:date="2022-02-22T19:03:00Z"/>
          <w:color w:val="000000"/>
        </w:rPr>
      </w:pPr>
    </w:p>
    <w:p w14:paraId="523FAE6D" w14:textId="750DC1A1" w:rsidR="00A27A45" w:rsidRDefault="00A27A45" w:rsidP="002D182B">
      <w:pPr>
        <w:rPr>
          <w:ins w:id="911" w:author="Jacob Briand" w:date="2022-02-22T19:03:00Z"/>
          <w:color w:val="000000"/>
        </w:rPr>
      </w:pPr>
    </w:p>
    <w:p w14:paraId="2BCA2B09" w14:textId="17742238" w:rsidR="00A27A45" w:rsidRDefault="00A27A45" w:rsidP="002D182B">
      <w:pPr>
        <w:rPr>
          <w:ins w:id="912" w:author="Jacob Briand" w:date="2022-02-22T19:03:00Z"/>
          <w:color w:val="000000"/>
        </w:rPr>
      </w:pPr>
    </w:p>
    <w:p w14:paraId="5D516B26" w14:textId="5BBF570D" w:rsidR="00A27A45" w:rsidRDefault="00A27A45" w:rsidP="002D182B">
      <w:pPr>
        <w:rPr>
          <w:ins w:id="913" w:author="Jacob Briand" w:date="2022-02-22T19:03:00Z"/>
          <w:color w:val="000000"/>
        </w:rPr>
      </w:pPr>
    </w:p>
    <w:p w14:paraId="567B7C77" w14:textId="12F5C642" w:rsidR="00A27A45" w:rsidRDefault="00A27A45" w:rsidP="002D182B">
      <w:pPr>
        <w:rPr>
          <w:ins w:id="914" w:author="Jacob Briand" w:date="2022-02-22T19:03:00Z"/>
          <w:color w:val="000000"/>
        </w:rPr>
      </w:pPr>
    </w:p>
    <w:p w14:paraId="79C38320" w14:textId="77777777" w:rsidR="00A27A45" w:rsidRPr="00D55426" w:rsidRDefault="00A27A45" w:rsidP="002D182B">
      <w:pPr>
        <w:rPr>
          <w:color w:val="000000"/>
        </w:rPr>
      </w:pPr>
    </w:p>
    <w:p w14:paraId="402E6A36" w14:textId="77777777" w:rsidR="00F745CA" w:rsidRPr="00D55426" w:rsidDel="00B6556C" w:rsidRDefault="00F745CA" w:rsidP="002D182B">
      <w:pPr>
        <w:pStyle w:val="Heading2"/>
        <w:rPr>
          <w:del w:id="915" w:author="Jacob Briand" w:date="2022-02-22T18:54:00Z"/>
          <w:color w:val="000000"/>
        </w:rPr>
      </w:pPr>
      <w:bookmarkStart w:id="916" w:name="_Toc166397687"/>
      <w:bookmarkStart w:id="917" w:name="_Toc166398944"/>
      <w:r w:rsidRPr="00D55426">
        <w:rPr>
          <w:color w:val="000000"/>
        </w:rPr>
        <w:t>Detailed Subsystem Design</w:t>
      </w:r>
      <w:bookmarkEnd w:id="916"/>
      <w:bookmarkEnd w:id="917"/>
    </w:p>
    <w:p w14:paraId="4FAD7A80" w14:textId="77777777" w:rsidR="00F745CA" w:rsidRPr="00B6556C" w:rsidDel="00B6556C" w:rsidRDefault="00F745CA">
      <w:pPr>
        <w:pStyle w:val="Heading2"/>
        <w:rPr>
          <w:del w:id="918" w:author="Jacob Briand" w:date="2022-02-22T18:54:00Z"/>
          <w:color w:val="000000"/>
          <w:rPrChange w:id="919" w:author="Jacob Briand" w:date="2022-02-22T18:54:00Z">
            <w:rPr>
              <w:del w:id="920" w:author="Jacob Briand" w:date="2022-02-22T18:54:00Z"/>
            </w:rPr>
          </w:rPrChange>
        </w:rPr>
        <w:pPrChange w:id="921" w:author="Jacob Briand" w:date="2022-02-22T18:54:00Z">
          <w:pPr/>
        </w:pPrChange>
      </w:pPr>
    </w:p>
    <w:p w14:paraId="4D415505" w14:textId="47746B22" w:rsidR="00F745CA" w:rsidDel="008E0C62" w:rsidRDefault="00F745CA">
      <w:pPr>
        <w:pStyle w:val="Heading2"/>
        <w:rPr>
          <w:del w:id="922" w:author="Jacob Briand" w:date="2022-02-22T17:33:00Z"/>
        </w:rPr>
        <w:pPrChange w:id="923" w:author="Jacob Briand" w:date="2022-02-22T18:54:00Z">
          <w:pPr/>
        </w:pPrChange>
      </w:pPr>
      <w:del w:id="924" w:author="Jacob Briand" w:date="2022-02-22T18:54:00Z">
        <w:r w:rsidRPr="00D55426" w:rsidDel="00B6556C">
          <w:delText>Provide a detailed description of this software component (or a reference to such a description). Complex diagrams showing the details of component structure, behavior, or information/control flow may be included in the subsection devoted to that particular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delText>
        </w:r>
        <w:r w:rsidR="00C779F4" w:rsidRPr="00D55426" w:rsidDel="00B6556C">
          <w:delText xml:space="preserve"> </w:delText>
        </w:r>
        <w:r w:rsidR="00C779F4" w:rsidRPr="00D55426" w:rsidDel="00B6556C">
          <w:rPr>
            <w:highlight w:val="green"/>
          </w:rPr>
          <w:delText>Add the Current UI design and Create a brief but concise description explaining what the UI and its components d</w:delText>
        </w:r>
      </w:del>
      <w:del w:id="925" w:author="Jacob Briand" w:date="2022-02-22T17:33:00Z">
        <w:r w:rsidR="00C779F4" w:rsidRPr="00D55426" w:rsidDel="007A45FC">
          <w:rPr>
            <w:highlight w:val="green"/>
          </w:rPr>
          <w:delText>o</w:delText>
        </w:r>
      </w:del>
    </w:p>
    <w:p w14:paraId="697B535D" w14:textId="61DFC61F" w:rsidR="008E0C62" w:rsidRPr="00B6556C" w:rsidRDefault="008E0C62">
      <w:pPr>
        <w:pStyle w:val="Heading2"/>
        <w:rPr>
          <w:ins w:id="926" w:author="Jacob Briand" w:date="2022-02-22T18:42:00Z"/>
        </w:rPr>
        <w:pPrChange w:id="927" w:author="Jacob Briand" w:date="2022-02-22T18:54:00Z">
          <w:pPr/>
        </w:pPrChange>
      </w:pPr>
    </w:p>
    <w:p w14:paraId="60C0885F" w14:textId="44620AA7" w:rsidR="008E0C62" w:rsidRDefault="008E0C62" w:rsidP="008E0C62">
      <w:pPr>
        <w:numPr>
          <w:ilvl w:val="0"/>
          <w:numId w:val="23"/>
        </w:numPr>
        <w:rPr>
          <w:ins w:id="928" w:author="Jacob Briand" w:date="2022-02-22T18:43:00Z"/>
          <w:color w:val="000000"/>
        </w:rPr>
      </w:pPr>
      <w:ins w:id="929" w:author="Jacob Briand" w:date="2022-02-22T18:43:00Z">
        <w:r w:rsidRPr="008E0C62">
          <w:rPr>
            <w:b/>
            <w:bCs/>
            <w:color w:val="000000"/>
            <w:rPrChange w:id="930" w:author="Jacob Briand" w:date="2022-02-22T18:43:00Z">
              <w:rPr>
                <w:color w:val="000000"/>
              </w:rPr>
            </w:rPrChange>
          </w:rPr>
          <w:t>Screen One</w:t>
        </w:r>
        <w:r>
          <w:rPr>
            <w:color w:val="000000"/>
          </w:rPr>
          <w:t>:</w:t>
        </w:r>
      </w:ins>
    </w:p>
    <w:p w14:paraId="003F6ECE" w14:textId="386B0739" w:rsidR="008E0C62" w:rsidRDefault="000E6DB7" w:rsidP="008E0C62">
      <w:pPr>
        <w:ind w:left="2160" w:firstLine="0"/>
        <w:rPr>
          <w:ins w:id="931" w:author="Jacob Briand" w:date="2022-02-22T18:44:00Z"/>
          <w:b/>
          <w:bCs/>
          <w:color w:val="000000"/>
        </w:rPr>
      </w:pPr>
      <w:ins w:id="932" w:author="Jacob Briand" w:date="2022-02-22T18:43:00Z">
        <w:r>
          <w:rPr>
            <w:b/>
            <w:bCs/>
            <w:noProof/>
            <w:color w:val="000000"/>
          </w:rPr>
          <w:drawing>
            <wp:inline distT="0" distB="0" distL="0" distR="0" wp14:anchorId="3C62DA9A" wp14:editId="1E18CC87">
              <wp:extent cx="3950335" cy="1967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335" cy="1967865"/>
                      </a:xfrm>
                      <a:prstGeom prst="rect">
                        <a:avLst/>
                      </a:prstGeom>
                      <a:noFill/>
                      <a:ln>
                        <a:noFill/>
                      </a:ln>
                    </pic:spPr>
                  </pic:pic>
                </a:graphicData>
              </a:graphic>
            </wp:inline>
          </w:drawing>
        </w:r>
      </w:ins>
    </w:p>
    <w:p w14:paraId="7F0383DF" w14:textId="52C459D8" w:rsidR="008E0C62" w:rsidRDefault="008E0C62" w:rsidP="008E0C62">
      <w:pPr>
        <w:ind w:left="2160" w:firstLine="0"/>
        <w:rPr>
          <w:ins w:id="933" w:author="Jacob Briand" w:date="2022-02-22T18:44:00Z"/>
          <w:b/>
          <w:bCs/>
          <w:color w:val="000000"/>
        </w:rPr>
      </w:pPr>
    </w:p>
    <w:p w14:paraId="12948258" w14:textId="5CC72FAB" w:rsidR="00A27A45" w:rsidRPr="00A27A45" w:rsidRDefault="008E0C62">
      <w:pPr>
        <w:numPr>
          <w:ilvl w:val="0"/>
          <w:numId w:val="24"/>
        </w:numPr>
        <w:rPr>
          <w:ins w:id="934" w:author="Jacob Briand" w:date="2022-02-22T18:42:00Z"/>
          <w:color w:val="000000"/>
        </w:rPr>
        <w:pPrChange w:id="935" w:author="Jacob Briand" w:date="2022-02-22T19:04:00Z">
          <w:pPr/>
        </w:pPrChange>
      </w:pPr>
      <w:ins w:id="936" w:author="Jacob Briand" w:date="2022-02-22T18:44:00Z">
        <w:r>
          <w:rPr>
            <w:color w:val="000000"/>
          </w:rPr>
          <w:t xml:space="preserve">The first screen has two </w:t>
        </w:r>
      </w:ins>
      <w:ins w:id="937" w:author="Jacob Briand" w:date="2022-02-22T18:45:00Z">
        <w:r>
          <w:rPr>
            <w:color w:val="000000"/>
          </w:rPr>
          <w:t xml:space="preserve">key components, the Canvas API Key text </w:t>
        </w:r>
      </w:ins>
      <w:ins w:id="938" w:author="Jacob Briand" w:date="2022-02-22T18:48:00Z">
        <w:r>
          <w:rPr>
            <w:color w:val="000000"/>
          </w:rPr>
          <w:t>field,</w:t>
        </w:r>
      </w:ins>
      <w:ins w:id="939" w:author="Jacob Briand" w:date="2022-02-22T18:45:00Z">
        <w:r>
          <w:rPr>
            <w:color w:val="000000"/>
          </w:rPr>
          <w:t xml:space="preserve"> and the Canvas API Key Authentication Button. The u</w:t>
        </w:r>
      </w:ins>
      <w:ins w:id="940" w:author="Jacob Briand" w:date="2022-02-22T18:46:00Z">
        <w:r>
          <w:rPr>
            <w:color w:val="000000"/>
          </w:rPr>
          <w:t>ser will grab their Canvas API Key from their Canvas account and input it into the text field. After the key is inputted, the user will th</w:t>
        </w:r>
      </w:ins>
      <w:ins w:id="941" w:author="Jacob Briand" w:date="2022-02-22T18:47:00Z">
        <w:r>
          <w:rPr>
            <w:color w:val="000000"/>
          </w:rPr>
          <w:t xml:space="preserve">en press the Canvas API Key Authentication Button to authenticate their key. After the key has been authenticated, the user will then be sent to the second screen, closing the first. </w:t>
        </w:r>
      </w:ins>
    </w:p>
    <w:p w14:paraId="5E677675" w14:textId="36C283B3" w:rsidR="00F745CA" w:rsidDel="008E0C62" w:rsidRDefault="00F745CA" w:rsidP="007A45FC">
      <w:pPr>
        <w:rPr>
          <w:del w:id="942" w:author="Jacob Briand" w:date="2022-02-22T17:33:00Z"/>
          <w:color w:val="000000"/>
        </w:rPr>
      </w:pPr>
    </w:p>
    <w:p w14:paraId="4EF4BEBF" w14:textId="2EA77FA5" w:rsidR="008E0C62" w:rsidRDefault="008E0C62" w:rsidP="00F745CA">
      <w:pPr>
        <w:rPr>
          <w:ins w:id="943" w:author="Jacob Briand" w:date="2022-02-22T18:43:00Z"/>
          <w:color w:val="000000"/>
        </w:rPr>
      </w:pPr>
    </w:p>
    <w:p w14:paraId="6AD8B222" w14:textId="6436DBBC" w:rsidR="008E0C62" w:rsidRDefault="008E0C62" w:rsidP="008E0C62">
      <w:pPr>
        <w:numPr>
          <w:ilvl w:val="0"/>
          <w:numId w:val="23"/>
        </w:numPr>
        <w:rPr>
          <w:ins w:id="944" w:author="Jacob Briand" w:date="2022-02-22T18:43:00Z"/>
          <w:color w:val="000000"/>
        </w:rPr>
      </w:pPr>
      <w:ins w:id="945" w:author="Jacob Briand" w:date="2022-02-22T18:43:00Z">
        <w:r>
          <w:rPr>
            <w:b/>
            <w:bCs/>
            <w:color w:val="000000"/>
          </w:rPr>
          <w:t>Screen Two</w:t>
        </w:r>
        <w:r>
          <w:rPr>
            <w:color w:val="000000"/>
          </w:rPr>
          <w:t>:</w:t>
        </w:r>
      </w:ins>
    </w:p>
    <w:p w14:paraId="7197A222" w14:textId="4DAC423F" w:rsidR="008E0C62" w:rsidRDefault="000E6DB7">
      <w:pPr>
        <w:ind w:firstLine="0"/>
        <w:rPr>
          <w:ins w:id="946" w:author="Jacob Briand" w:date="2022-02-22T18:48:00Z"/>
          <w:b/>
          <w:bCs/>
          <w:color w:val="000000"/>
        </w:rPr>
        <w:pPrChange w:id="947" w:author="Jacob Briand" w:date="2022-02-22T19:03:00Z">
          <w:pPr>
            <w:ind w:left="2160" w:firstLine="0"/>
          </w:pPr>
        </w:pPrChange>
      </w:pPr>
      <w:ins w:id="948" w:author="Jacob Briand" w:date="2022-02-22T19:05:00Z">
        <w:r>
          <w:rPr>
            <w:noProof/>
          </w:rPr>
          <w:lastRenderedPageBreak/>
          <w:drawing>
            <wp:inline distT="0" distB="0" distL="0" distR="0" wp14:anchorId="321571A3" wp14:editId="7E70EFCB">
              <wp:extent cx="3862705" cy="38258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2705" cy="3825875"/>
                      </a:xfrm>
                      <a:prstGeom prst="rect">
                        <a:avLst/>
                      </a:prstGeom>
                      <a:noFill/>
                      <a:ln>
                        <a:noFill/>
                      </a:ln>
                    </pic:spPr>
                  </pic:pic>
                </a:graphicData>
              </a:graphic>
            </wp:inline>
          </w:drawing>
        </w:r>
      </w:ins>
    </w:p>
    <w:p w14:paraId="754FE756" w14:textId="3F424118" w:rsidR="008E0C62" w:rsidRPr="00D55426" w:rsidRDefault="008E0C62">
      <w:pPr>
        <w:numPr>
          <w:ilvl w:val="0"/>
          <w:numId w:val="24"/>
        </w:numPr>
        <w:rPr>
          <w:ins w:id="949" w:author="Jacob Briand" w:date="2022-02-22T18:43:00Z"/>
          <w:color w:val="000000"/>
        </w:rPr>
        <w:pPrChange w:id="950" w:author="Jacob Briand" w:date="2022-02-22T18:48:00Z">
          <w:pPr/>
        </w:pPrChange>
      </w:pPr>
      <w:ins w:id="951" w:author="Jacob Briand" w:date="2022-02-22T18:48:00Z">
        <w:r>
          <w:rPr>
            <w:color w:val="000000"/>
          </w:rPr>
          <w:t xml:space="preserve">The second screen </w:t>
        </w:r>
      </w:ins>
      <w:ins w:id="952" w:author="Jacob Briand" w:date="2022-02-22T18:49:00Z">
        <w:r>
          <w:rPr>
            <w:color w:val="000000"/>
          </w:rPr>
          <w:t xml:space="preserve">contains seven key components, the Add </w:t>
        </w:r>
      </w:ins>
      <w:ins w:id="953" w:author="Jacob Briand" w:date="2022-02-22T18:50:00Z">
        <w:r>
          <w:rPr>
            <w:color w:val="000000"/>
          </w:rPr>
          <w:t xml:space="preserve">Instructor </w:t>
        </w:r>
      </w:ins>
      <w:ins w:id="954" w:author="Jacob Briand" w:date="2022-02-22T18:51:00Z">
        <w:r w:rsidR="00B6556C">
          <w:rPr>
            <w:color w:val="000000"/>
          </w:rPr>
          <w:t>Text Field</w:t>
        </w:r>
      </w:ins>
      <w:ins w:id="955" w:author="Jacob Briand" w:date="2022-02-22T18:50:00Z">
        <w:r>
          <w:rPr>
            <w:color w:val="000000"/>
          </w:rPr>
          <w:t xml:space="preserve">, Add Semester </w:t>
        </w:r>
        <w:r w:rsidR="00B6556C">
          <w:rPr>
            <w:color w:val="000000"/>
          </w:rPr>
          <w:t>Text Field</w:t>
        </w:r>
        <w:r>
          <w:rPr>
            <w:color w:val="000000"/>
          </w:rPr>
          <w:t>, Add Course Number Text Field, Added Courses Text Field, S</w:t>
        </w:r>
      </w:ins>
      <w:ins w:id="956" w:author="Jacob Briand" w:date="2022-02-22T18:51:00Z">
        <w:r w:rsidR="00B6556C">
          <w:rPr>
            <w:color w:val="000000"/>
          </w:rPr>
          <w:t xml:space="preserve">elect All Button, Remove All Button, and Search/Generate Report Button. The </w:t>
        </w:r>
      </w:ins>
      <w:ins w:id="957" w:author="Jacob Briand" w:date="2022-02-22T18:52:00Z">
        <w:r w:rsidR="00B6556C">
          <w:rPr>
            <w:color w:val="000000"/>
          </w:rPr>
          <w:t>user can add any related Instructors, Semesters and courses they would like to be added to the generated report. The added courses will be displayed in the “Added Courses</w:t>
        </w:r>
      </w:ins>
      <w:ins w:id="958" w:author="Jacob Briand" w:date="2022-02-22T18:53:00Z">
        <w:r w:rsidR="00B6556C">
          <w:rPr>
            <w:color w:val="000000"/>
          </w:rPr>
          <w:t xml:space="preserve"> Text Field”. The user can choose to select all available courses or to remove all available changes. After the </w:t>
        </w:r>
      </w:ins>
      <w:ins w:id="959" w:author="Jacob Briand" w:date="2022-02-22T18:54:00Z">
        <w:r w:rsidR="00B6556C">
          <w:rPr>
            <w:color w:val="000000"/>
          </w:rPr>
          <w:t xml:space="preserve">user gets the exact selections they would like, they can then Search/Generate the report. </w:t>
        </w:r>
      </w:ins>
      <w:ins w:id="960" w:author="Jacob Briand" w:date="2022-02-22T18:52:00Z">
        <w:r w:rsidR="00B6556C">
          <w:rPr>
            <w:color w:val="000000"/>
          </w:rPr>
          <w:t xml:space="preserve"> </w:t>
        </w:r>
      </w:ins>
    </w:p>
    <w:p w14:paraId="423857F2" w14:textId="77777777" w:rsidR="00F745CA" w:rsidRPr="00D55426" w:rsidDel="007A45FC" w:rsidRDefault="00F745CA">
      <w:pPr>
        <w:pStyle w:val="Heading1"/>
        <w:numPr>
          <w:ilvl w:val="0"/>
          <w:numId w:val="0"/>
        </w:numPr>
        <w:rPr>
          <w:del w:id="961" w:author="Jacob Briand" w:date="2022-02-22T17:33:00Z"/>
          <w:color w:val="000000"/>
        </w:rPr>
        <w:pPrChange w:id="962" w:author="Jacob Briand" w:date="2022-02-22T17:33:00Z">
          <w:pPr>
            <w:pStyle w:val="Heading1"/>
          </w:pPr>
        </w:pPrChange>
      </w:pPr>
      <w:bookmarkStart w:id="963" w:name="_Toc166397688"/>
      <w:bookmarkStart w:id="964" w:name="_Toc166398945"/>
      <w:del w:id="965" w:author="Jacob Briand" w:date="2022-02-22T17:33:00Z">
        <w:r w:rsidRPr="00D55426" w:rsidDel="007A45FC">
          <w:rPr>
            <w:color w:val="000000"/>
          </w:rPr>
          <w:delText>Glossary</w:delText>
        </w:r>
        <w:bookmarkEnd w:id="963"/>
        <w:bookmarkEnd w:id="964"/>
      </w:del>
    </w:p>
    <w:p w14:paraId="0692B8E8" w14:textId="77777777" w:rsidR="00F745CA" w:rsidRPr="007A45FC" w:rsidDel="007A45FC" w:rsidRDefault="00F745CA">
      <w:pPr>
        <w:pStyle w:val="Heading1"/>
        <w:numPr>
          <w:ilvl w:val="0"/>
          <w:numId w:val="0"/>
        </w:numPr>
        <w:rPr>
          <w:del w:id="966" w:author="Jacob Briand" w:date="2022-02-22T17:33:00Z"/>
          <w:color w:val="000000"/>
          <w:rPrChange w:id="967" w:author="Jacob Briand" w:date="2022-02-22T17:33:00Z">
            <w:rPr>
              <w:del w:id="968" w:author="Jacob Briand" w:date="2022-02-22T17:33:00Z"/>
            </w:rPr>
          </w:rPrChange>
        </w:rPr>
        <w:pPrChange w:id="969" w:author="Jacob Briand" w:date="2022-02-22T17:33:00Z">
          <w:pPr/>
        </w:pPrChange>
      </w:pPr>
    </w:p>
    <w:p w14:paraId="45CC5587" w14:textId="77777777" w:rsidR="00F745CA" w:rsidRPr="00D55426" w:rsidRDefault="00F745CA" w:rsidP="007A45FC">
      <w:del w:id="970" w:author="Jacob Briand" w:date="2022-02-22T17:33:00Z">
        <w:r w:rsidRPr="00D55426" w:rsidDel="007A45FC">
          <w:delText>An ordered list of defined terms and concepts used throughout the document.</w:delText>
        </w:r>
      </w:del>
    </w:p>
    <w:p w14:paraId="4AF9ED31" w14:textId="77777777" w:rsidR="00F745CA" w:rsidRPr="00D55426" w:rsidRDefault="00F745CA" w:rsidP="00F745CA">
      <w:pPr>
        <w:rPr>
          <w:color w:val="000000"/>
        </w:rPr>
      </w:pPr>
    </w:p>
    <w:p w14:paraId="710D3FC6" w14:textId="77777777" w:rsidR="00F745CA" w:rsidRPr="00D55426" w:rsidRDefault="00F745CA" w:rsidP="00F745CA">
      <w:pPr>
        <w:pStyle w:val="Heading1"/>
        <w:rPr>
          <w:color w:val="000000"/>
        </w:rPr>
      </w:pPr>
      <w:bookmarkStart w:id="971" w:name="_Toc166397689"/>
      <w:bookmarkStart w:id="972" w:name="_Toc166398946"/>
      <w:r w:rsidRPr="00D55426">
        <w:rPr>
          <w:color w:val="000000"/>
        </w:rPr>
        <w:t>Bibliography</w:t>
      </w:r>
      <w:bookmarkEnd w:id="971"/>
      <w:bookmarkEnd w:id="972"/>
    </w:p>
    <w:p w14:paraId="24547A01" w14:textId="77777777" w:rsidR="00F745CA" w:rsidRPr="00D55426" w:rsidRDefault="00F745CA" w:rsidP="00F745CA">
      <w:pPr>
        <w:rPr>
          <w:color w:val="000000"/>
        </w:rPr>
      </w:pPr>
    </w:p>
    <w:p w14:paraId="57D94191" w14:textId="77777777" w:rsidR="00F745CA" w:rsidRPr="00D55426" w:rsidRDefault="00F745CA" w:rsidP="00F745CA">
      <w:pPr>
        <w:rPr>
          <w:color w:val="000000"/>
        </w:rPr>
      </w:pPr>
      <w:r w:rsidRPr="00D55426">
        <w:rPr>
          <w:color w:val="000000"/>
        </w:rPr>
        <w:t>A list of referenced and/or related publications.</w:t>
      </w:r>
    </w:p>
    <w:p w14:paraId="44B54346" w14:textId="77777777" w:rsidR="00F745CA" w:rsidRPr="00D55426" w:rsidRDefault="00F745CA" w:rsidP="00F745CA">
      <w:pPr>
        <w:rPr>
          <w:color w:val="000000"/>
        </w:rPr>
      </w:pPr>
    </w:p>
    <w:p w14:paraId="78E2A7F9" w14:textId="77777777" w:rsidR="00F745CA" w:rsidRPr="00D55426" w:rsidRDefault="00F745CA" w:rsidP="00F745CA">
      <w:pPr>
        <w:rPr>
          <w:color w:val="000000"/>
        </w:rPr>
      </w:pPr>
      <w:r w:rsidRPr="00D55426">
        <w:rPr>
          <w:color w:val="000000"/>
        </w:rPr>
        <w:t xml:space="preserve">      Brad Appleton &lt;brad@bradapp.net&gt;</w:t>
      </w:r>
    </w:p>
    <w:p w14:paraId="2A52E99A" w14:textId="77777777" w:rsidR="00F745CA" w:rsidRPr="00D55426" w:rsidRDefault="00F745CA" w:rsidP="00F745CA">
      <w:pPr>
        <w:rPr>
          <w:color w:val="000000"/>
        </w:rPr>
      </w:pPr>
      <w:r w:rsidRPr="00D55426">
        <w:rPr>
          <w:color w:val="000000"/>
        </w:rPr>
        <w:t xml:space="preserve">      http://www.bradapp.net</w:t>
      </w:r>
    </w:p>
    <w:p w14:paraId="49D89362" w14:textId="77777777" w:rsidR="00756D4D" w:rsidRPr="00D55426" w:rsidRDefault="00756D4D" w:rsidP="00F745CA">
      <w:pPr>
        <w:rPr>
          <w:color w:val="000000"/>
        </w:rPr>
      </w:pPr>
    </w:p>
    <w:sectPr w:rsidR="00756D4D" w:rsidRPr="00D55426" w:rsidSect="00AF2546">
      <w:footerReference w:type="default" r:id="rId12"/>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70F85" w14:textId="77777777" w:rsidR="00762803" w:rsidRDefault="00762803">
      <w:r>
        <w:separator/>
      </w:r>
    </w:p>
  </w:endnote>
  <w:endnote w:type="continuationSeparator" w:id="0">
    <w:p w14:paraId="219CC810" w14:textId="77777777" w:rsidR="00762803" w:rsidRDefault="0076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93FF" w14:textId="2DE71801" w:rsidR="00AF2546" w:rsidRPr="00AF2546" w:rsidRDefault="006B4A88" w:rsidP="00D55426">
    <w:pPr>
      <w:pStyle w:val="Footer"/>
      <w:tabs>
        <w:tab w:val="clear" w:pos="8640"/>
        <w:tab w:val="right" w:pos="9000"/>
      </w:tabs>
      <w:ind w:firstLine="0"/>
      <w:jc w:val="center"/>
      <w:rPr>
        <w:sz w:val="16"/>
        <w:szCs w:val="16"/>
      </w:rPr>
    </w:pPr>
    <w:r>
      <w:rPr>
        <w:sz w:val="16"/>
        <w:szCs w:val="16"/>
      </w:rPr>
      <w:t xml:space="preserve">User Interface Design Document </w:t>
    </w:r>
    <w:r w:rsidR="00AF2546" w:rsidRPr="00AF2546">
      <w:rPr>
        <w:sz w:val="16"/>
        <w:szCs w:val="16"/>
      </w:rPr>
      <w:tab/>
      <w:t xml:space="preserve">Page </w:t>
    </w:r>
    <w:r w:rsidR="00AF2546" w:rsidRPr="00AF2546">
      <w:rPr>
        <w:sz w:val="16"/>
        <w:szCs w:val="16"/>
      </w:rPr>
      <w:fldChar w:fldCharType="begin"/>
    </w:r>
    <w:r w:rsidR="00AF2546" w:rsidRPr="00AF2546">
      <w:rPr>
        <w:sz w:val="16"/>
        <w:szCs w:val="16"/>
      </w:rPr>
      <w:instrText xml:space="preserve"> PAGE </w:instrText>
    </w:r>
    <w:r w:rsidR="00AF2546" w:rsidRPr="00AF2546">
      <w:rPr>
        <w:sz w:val="16"/>
        <w:szCs w:val="16"/>
      </w:rPr>
      <w:fldChar w:fldCharType="separate"/>
    </w:r>
    <w:r w:rsidR="00AC6D53">
      <w:rPr>
        <w:noProof/>
        <w:sz w:val="16"/>
        <w:szCs w:val="16"/>
      </w:rPr>
      <w:t>4</w:t>
    </w:r>
    <w:r w:rsidR="00AF2546" w:rsidRPr="00AF2546">
      <w:rPr>
        <w:sz w:val="16"/>
        <w:szCs w:val="16"/>
      </w:rPr>
      <w:fldChar w:fldCharType="end"/>
    </w:r>
    <w:r w:rsidR="00AF2546" w:rsidRPr="00AF2546">
      <w:rPr>
        <w:sz w:val="16"/>
        <w:szCs w:val="16"/>
      </w:rPr>
      <w:t xml:space="preserve"> of </w:t>
    </w:r>
    <w:r w:rsidR="00AF2546" w:rsidRPr="00AF2546">
      <w:rPr>
        <w:sz w:val="16"/>
        <w:szCs w:val="16"/>
      </w:rPr>
      <w:fldChar w:fldCharType="begin"/>
    </w:r>
    <w:r w:rsidR="00AF2546" w:rsidRPr="00AF2546">
      <w:rPr>
        <w:sz w:val="16"/>
        <w:szCs w:val="16"/>
      </w:rPr>
      <w:instrText xml:space="preserve"> NUMPAGES </w:instrText>
    </w:r>
    <w:r w:rsidR="00AF2546" w:rsidRPr="00AF2546">
      <w:rPr>
        <w:sz w:val="16"/>
        <w:szCs w:val="16"/>
      </w:rPr>
      <w:fldChar w:fldCharType="separate"/>
    </w:r>
    <w:r w:rsidR="00AC6D53">
      <w:rPr>
        <w:noProof/>
        <w:sz w:val="16"/>
        <w:szCs w:val="16"/>
      </w:rPr>
      <w:t>12</w:t>
    </w:r>
    <w:r w:rsidR="00AF2546" w:rsidRPr="00AF2546">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1489" w14:textId="77777777" w:rsidR="00762803" w:rsidRDefault="00762803">
      <w:r>
        <w:separator/>
      </w:r>
    </w:p>
  </w:footnote>
  <w:footnote w:type="continuationSeparator" w:id="0">
    <w:p w14:paraId="2BF212BC" w14:textId="77777777" w:rsidR="00762803" w:rsidRDefault="007628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2285FC8"/>
    <w:lvl w:ilvl="0">
      <w:start w:val="1"/>
      <w:numFmt w:val="bullet"/>
      <w:lvlText w:val="o"/>
      <w:lvlJc w:val="left"/>
      <w:pPr>
        <w:ind w:left="360" w:hanging="360"/>
      </w:pPr>
      <w:rPr>
        <w:rFonts w:ascii="Courier New" w:hAnsi="Courier New" w:cs="Courier New" w:hint="default"/>
      </w:rPr>
    </w:lvl>
  </w:abstractNum>
  <w:abstractNum w:abstractNumId="1" w15:restartNumberingAfterBreak="0">
    <w:nsid w:val="04FA08F6"/>
    <w:multiLevelType w:val="hybridMultilevel"/>
    <w:tmpl w:val="0CBCC96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D5A6A3E"/>
    <w:multiLevelType w:val="hybridMultilevel"/>
    <w:tmpl w:val="2E3CFC7A"/>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A63BAB"/>
    <w:multiLevelType w:val="hybridMultilevel"/>
    <w:tmpl w:val="AA5284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1E6456"/>
    <w:multiLevelType w:val="hybridMultilevel"/>
    <w:tmpl w:val="4B6842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9045E52"/>
    <w:multiLevelType w:val="hybridMultilevel"/>
    <w:tmpl w:val="8B56C936"/>
    <w:lvl w:ilvl="0" w:tplc="EE3C2886">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2416D3"/>
    <w:multiLevelType w:val="hybridMultilevel"/>
    <w:tmpl w:val="8222D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44C47"/>
    <w:multiLevelType w:val="hybridMultilevel"/>
    <w:tmpl w:val="CFC2D2C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32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5D43B8"/>
    <w:multiLevelType w:val="hybridMultilevel"/>
    <w:tmpl w:val="618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F6971"/>
    <w:multiLevelType w:val="hybridMultilevel"/>
    <w:tmpl w:val="AFDE60F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B37710D"/>
    <w:multiLevelType w:val="hybridMultilevel"/>
    <w:tmpl w:val="A3B86FC4"/>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7223C1"/>
    <w:multiLevelType w:val="hybridMultilevel"/>
    <w:tmpl w:val="158CF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7465B9"/>
    <w:multiLevelType w:val="hybridMultilevel"/>
    <w:tmpl w:val="5130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901E9"/>
    <w:multiLevelType w:val="hybridMultilevel"/>
    <w:tmpl w:val="1062E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3210B"/>
    <w:multiLevelType w:val="hybridMultilevel"/>
    <w:tmpl w:val="A476D556"/>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EBE69A8"/>
    <w:multiLevelType w:val="hybridMultilevel"/>
    <w:tmpl w:val="5B2C0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764241"/>
    <w:multiLevelType w:val="hybridMultilevel"/>
    <w:tmpl w:val="F4B0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1E38E4"/>
    <w:multiLevelType w:val="hybridMultilevel"/>
    <w:tmpl w:val="72688840"/>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E4C1B9B"/>
    <w:multiLevelType w:val="hybridMultilevel"/>
    <w:tmpl w:val="9176D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BE21A4"/>
    <w:multiLevelType w:val="multilevel"/>
    <w:tmpl w:val="F5A690F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15:restartNumberingAfterBreak="0">
    <w:nsid w:val="7E137D15"/>
    <w:multiLevelType w:val="hybridMultilevel"/>
    <w:tmpl w:val="B7804988"/>
    <w:lvl w:ilvl="0" w:tplc="20EA1004">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1E2A90"/>
    <w:multiLevelType w:val="hybridMultilevel"/>
    <w:tmpl w:val="3D36A410"/>
    <w:lvl w:ilvl="0" w:tplc="04090003">
      <w:start w:val="1"/>
      <w:numFmt w:val="bullet"/>
      <w:lvlText w:val="o"/>
      <w:lvlJc w:val="left"/>
      <w:pPr>
        <w:tabs>
          <w:tab w:val="num" w:pos="1680"/>
        </w:tabs>
        <w:ind w:left="1680" w:hanging="360"/>
      </w:pPr>
      <w:rPr>
        <w:rFonts w:ascii="Courier New" w:hAnsi="Courier New" w:cs="Courier New"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5"/>
  </w:num>
  <w:num w:numId="2">
    <w:abstractNumId w:val="15"/>
  </w:num>
  <w:num w:numId="3">
    <w:abstractNumId w:val="19"/>
  </w:num>
  <w:num w:numId="4">
    <w:abstractNumId w:val="14"/>
  </w:num>
  <w:num w:numId="5">
    <w:abstractNumId w:val="22"/>
  </w:num>
  <w:num w:numId="6">
    <w:abstractNumId w:val="10"/>
  </w:num>
  <w:num w:numId="7">
    <w:abstractNumId w:val="21"/>
  </w:num>
  <w:num w:numId="8">
    <w:abstractNumId w:val="16"/>
  </w:num>
  <w:num w:numId="9">
    <w:abstractNumId w:val="9"/>
  </w:num>
  <w:num w:numId="10">
    <w:abstractNumId w:val="23"/>
  </w:num>
  <w:num w:numId="11">
    <w:abstractNumId w:val="2"/>
  </w:num>
  <w:num w:numId="12">
    <w:abstractNumId w:val="1"/>
  </w:num>
  <w:num w:numId="13">
    <w:abstractNumId w:val="18"/>
  </w:num>
  <w:num w:numId="14">
    <w:abstractNumId w:val="0"/>
  </w:num>
  <w:num w:numId="15">
    <w:abstractNumId w:val="12"/>
  </w:num>
  <w:num w:numId="16">
    <w:abstractNumId w:val="20"/>
  </w:num>
  <w:num w:numId="17">
    <w:abstractNumId w:val="8"/>
  </w:num>
  <w:num w:numId="18">
    <w:abstractNumId w:val="13"/>
  </w:num>
  <w:num w:numId="19">
    <w:abstractNumId w:val="7"/>
  </w:num>
  <w:num w:numId="20">
    <w:abstractNumId w:val="17"/>
  </w:num>
  <w:num w:numId="21">
    <w:abstractNumId w:val="3"/>
  </w:num>
  <w:num w:numId="22">
    <w:abstractNumId w:val="6"/>
  </w:num>
  <w:num w:numId="23">
    <w:abstractNumId w:val="11"/>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Briand">
    <w15:presenceInfo w15:providerId="Windows Live" w15:userId="18ffe0dde2dbd020"/>
  </w15:person>
  <w15:person w15:author="Briand380,Jacob">
    <w15:presenceInfo w15:providerId="None" w15:userId="Briand380,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AES" w:cryptAlgorithmClass="hash" w:cryptAlgorithmType="typeAny" w:cryptAlgorithmSid="14" w:cryptSpinCount="100000" w:hash="2fehMEQKYQVDJvxPNEjWCT5dF8RiTI8njnIquP3Oa8joIYAA8jy0VeB5kTSscieFmgSo3RPyUdVMRVoF62vf7w==" w:salt="vVEk72rVVZUQESrgrJB47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5CA"/>
    <w:rsid w:val="000A7440"/>
    <w:rsid w:val="000B695C"/>
    <w:rsid w:val="000C4FF8"/>
    <w:rsid w:val="000D0720"/>
    <w:rsid w:val="000E0760"/>
    <w:rsid w:val="000E6DB7"/>
    <w:rsid w:val="0012679D"/>
    <w:rsid w:val="00160F75"/>
    <w:rsid w:val="001807CB"/>
    <w:rsid w:val="001B23D7"/>
    <w:rsid w:val="001E0F6C"/>
    <w:rsid w:val="001F2917"/>
    <w:rsid w:val="001F5630"/>
    <w:rsid w:val="00260D40"/>
    <w:rsid w:val="002D182B"/>
    <w:rsid w:val="00300ACD"/>
    <w:rsid w:val="0030395D"/>
    <w:rsid w:val="00356FD9"/>
    <w:rsid w:val="003C0E08"/>
    <w:rsid w:val="003F3DD4"/>
    <w:rsid w:val="00493ED3"/>
    <w:rsid w:val="004A42B1"/>
    <w:rsid w:val="004E79A8"/>
    <w:rsid w:val="00522C5F"/>
    <w:rsid w:val="00543965"/>
    <w:rsid w:val="00584C89"/>
    <w:rsid w:val="00695B94"/>
    <w:rsid w:val="006B4A88"/>
    <w:rsid w:val="006C18F8"/>
    <w:rsid w:val="006F57F3"/>
    <w:rsid w:val="007307DE"/>
    <w:rsid w:val="00733CB9"/>
    <w:rsid w:val="00735752"/>
    <w:rsid w:val="00756D4D"/>
    <w:rsid w:val="00762803"/>
    <w:rsid w:val="007A45FC"/>
    <w:rsid w:val="007C71D2"/>
    <w:rsid w:val="007E0A01"/>
    <w:rsid w:val="007F019E"/>
    <w:rsid w:val="008022A1"/>
    <w:rsid w:val="0088214C"/>
    <w:rsid w:val="008E044B"/>
    <w:rsid w:val="008E0C62"/>
    <w:rsid w:val="008F3B13"/>
    <w:rsid w:val="009012F5"/>
    <w:rsid w:val="00915862"/>
    <w:rsid w:val="00930EB4"/>
    <w:rsid w:val="00947C9B"/>
    <w:rsid w:val="00947F1C"/>
    <w:rsid w:val="00961DDE"/>
    <w:rsid w:val="00982E69"/>
    <w:rsid w:val="009C7534"/>
    <w:rsid w:val="009F4BA0"/>
    <w:rsid w:val="00A27A45"/>
    <w:rsid w:val="00A526EB"/>
    <w:rsid w:val="00A721DE"/>
    <w:rsid w:val="00AA722B"/>
    <w:rsid w:val="00AC6D53"/>
    <w:rsid w:val="00AF2546"/>
    <w:rsid w:val="00B24AB9"/>
    <w:rsid w:val="00B6556C"/>
    <w:rsid w:val="00BB0319"/>
    <w:rsid w:val="00BD0A0E"/>
    <w:rsid w:val="00C01743"/>
    <w:rsid w:val="00C0473B"/>
    <w:rsid w:val="00C43885"/>
    <w:rsid w:val="00C779F4"/>
    <w:rsid w:val="00CA0BB7"/>
    <w:rsid w:val="00D535E1"/>
    <w:rsid w:val="00D55426"/>
    <w:rsid w:val="00DA1287"/>
    <w:rsid w:val="00DA714B"/>
    <w:rsid w:val="00DB59C6"/>
    <w:rsid w:val="00DC3246"/>
    <w:rsid w:val="00DC3E9E"/>
    <w:rsid w:val="00DC4E8E"/>
    <w:rsid w:val="00DE6452"/>
    <w:rsid w:val="00DF59C9"/>
    <w:rsid w:val="00E57789"/>
    <w:rsid w:val="00E93860"/>
    <w:rsid w:val="00EB22D3"/>
    <w:rsid w:val="00EF4325"/>
    <w:rsid w:val="00EF6A9B"/>
    <w:rsid w:val="00EF6C47"/>
    <w:rsid w:val="00F105C6"/>
    <w:rsid w:val="00F2685E"/>
    <w:rsid w:val="00F745CA"/>
    <w:rsid w:val="00F75E01"/>
    <w:rsid w:val="00F83E8D"/>
    <w:rsid w:val="00FA22AA"/>
    <w:rsid w:val="00FC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ight" fill="f" fillcolor="white" stroke="f">
      <v:fill color="white" on="f"/>
      <v:stroke on="f"/>
    </o:shapedefaults>
    <o:shapelayout v:ext="edit">
      <o:idmap v:ext="edit" data="1"/>
    </o:shapelayout>
  </w:shapeDefaults>
  <w:decimalSymbol w:val="."/>
  <w:listSeparator w:val=","/>
  <w14:docId w14:val="4492B452"/>
  <w15:chartTrackingRefBased/>
  <w15:docId w15:val="{F84C2720-25EF-4C53-85CD-E4B5DF8F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82B"/>
    <w:pPr>
      <w:ind w:firstLine="720"/>
    </w:pPr>
    <w:rPr>
      <w:sz w:val="24"/>
      <w:szCs w:val="24"/>
    </w:rPr>
  </w:style>
  <w:style w:type="paragraph" w:styleId="Heading1">
    <w:name w:val="heading 1"/>
    <w:basedOn w:val="Normal"/>
    <w:next w:val="Normal"/>
    <w:qFormat/>
    <w:rsid w:val="002D182B"/>
    <w:pPr>
      <w:keepNext/>
      <w:numPr>
        <w:numId w:val="7"/>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D182B"/>
    <w:pPr>
      <w:keepNext/>
      <w:numPr>
        <w:ilvl w:val="1"/>
        <w:numId w:val="7"/>
      </w:numPr>
      <w:spacing w:before="240" w:after="60"/>
      <w:outlineLvl w:val="1"/>
    </w:pPr>
    <w:rPr>
      <w:rFonts w:ascii="Arial" w:hAnsi="Arial" w:cs="Arial"/>
      <w:b/>
      <w:bCs/>
      <w:i/>
      <w:iCs/>
      <w:sz w:val="28"/>
      <w:szCs w:val="28"/>
    </w:rPr>
  </w:style>
  <w:style w:type="paragraph" w:styleId="Heading3">
    <w:name w:val="heading 3"/>
    <w:basedOn w:val="Normal"/>
    <w:next w:val="Normal"/>
    <w:qFormat/>
    <w:rsid w:val="002D182B"/>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D182B"/>
    <w:pPr>
      <w:spacing w:before="120" w:after="120"/>
    </w:pPr>
    <w:rPr>
      <w:b/>
      <w:bCs/>
      <w:caps/>
      <w:sz w:val="20"/>
      <w:szCs w:val="20"/>
    </w:rPr>
  </w:style>
  <w:style w:type="paragraph" w:styleId="TOC2">
    <w:name w:val="toc 2"/>
    <w:basedOn w:val="Normal"/>
    <w:next w:val="Normal"/>
    <w:autoRedefine/>
    <w:semiHidden/>
    <w:rsid w:val="00BB0319"/>
    <w:pPr>
      <w:tabs>
        <w:tab w:val="left" w:pos="360"/>
        <w:tab w:val="left" w:pos="720"/>
        <w:tab w:val="left" w:pos="1260"/>
        <w:tab w:val="left" w:pos="1680"/>
        <w:tab w:val="right" w:leader="dot" w:pos="8630"/>
      </w:tabs>
      <w:ind w:left="240" w:firstLine="0"/>
      <w:pPrChange w:id="0" w:author="Jacob Briand" w:date="2022-02-22T19:35:00Z">
        <w:pPr>
          <w:ind w:left="240" w:firstLine="720"/>
        </w:pPr>
      </w:pPrChange>
    </w:pPr>
    <w:rPr>
      <w:smallCaps/>
      <w:sz w:val="20"/>
      <w:szCs w:val="20"/>
      <w:rPrChange w:id="0" w:author="Jacob Briand" w:date="2022-02-22T19:35:00Z">
        <w:rPr>
          <w:smallCaps/>
          <w:lang w:val="en-US" w:eastAsia="en-US" w:bidi="ar-SA"/>
        </w:rPr>
      </w:rPrChange>
    </w:rPr>
  </w:style>
  <w:style w:type="paragraph" w:styleId="TOC3">
    <w:name w:val="toc 3"/>
    <w:basedOn w:val="Normal"/>
    <w:next w:val="Normal"/>
    <w:autoRedefine/>
    <w:semiHidden/>
    <w:rsid w:val="002D182B"/>
    <w:pPr>
      <w:ind w:left="480"/>
    </w:pPr>
    <w:rPr>
      <w:i/>
      <w:iCs/>
      <w:sz w:val="20"/>
      <w:szCs w:val="20"/>
    </w:rPr>
  </w:style>
  <w:style w:type="character" w:styleId="Hyperlink">
    <w:name w:val="Hyperlink"/>
    <w:rsid w:val="002D182B"/>
    <w:rPr>
      <w:color w:val="0000FF"/>
      <w:u w:val="single"/>
    </w:rPr>
  </w:style>
  <w:style w:type="paragraph" w:styleId="TOC4">
    <w:name w:val="toc 4"/>
    <w:basedOn w:val="Normal"/>
    <w:next w:val="Normal"/>
    <w:autoRedefine/>
    <w:semiHidden/>
    <w:rsid w:val="009F4BA0"/>
    <w:pPr>
      <w:ind w:left="720"/>
    </w:pPr>
    <w:rPr>
      <w:sz w:val="18"/>
      <w:szCs w:val="18"/>
    </w:rPr>
  </w:style>
  <w:style w:type="paragraph" w:styleId="TOC5">
    <w:name w:val="toc 5"/>
    <w:basedOn w:val="Normal"/>
    <w:next w:val="Normal"/>
    <w:autoRedefine/>
    <w:semiHidden/>
    <w:rsid w:val="009F4BA0"/>
    <w:pPr>
      <w:ind w:left="960"/>
    </w:pPr>
    <w:rPr>
      <w:sz w:val="18"/>
      <w:szCs w:val="18"/>
    </w:rPr>
  </w:style>
  <w:style w:type="paragraph" w:styleId="TOC6">
    <w:name w:val="toc 6"/>
    <w:basedOn w:val="Normal"/>
    <w:next w:val="Normal"/>
    <w:autoRedefine/>
    <w:semiHidden/>
    <w:rsid w:val="009F4BA0"/>
    <w:pPr>
      <w:ind w:left="1200"/>
    </w:pPr>
    <w:rPr>
      <w:sz w:val="18"/>
      <w:szCs w:val="18"/>
    </w:rPr>
  </w:style>
  <w:style w:type="paragraph" w:styleId="TOC7">
    <w:name w:val="toc 7"/>
    <w:basedOn w:val="Normal"/>
    <w:next w:val="Normal"/>
    <w:autoRedefine/>
    <w:semiHidden/>
    <w:rsid w:val="009F4BA0"/>
    <w:pPr>
      <w:ind w:left="1440"/>
    </w:pPr>
    <w:rPr>
      <w:sz w:val="18"/>
      <w:szCs w:val="18"/>
    </w:rPr>
  </w:style>
  <w:style w:type="paragraph" w:styleId="TOC8">
    <w:name w:val="toc 8"/>
    <w:basedOn w:val="Normal"/>
    <w:next w:val="Normal"/>
    <w:autoRedefine/>
    <w:semiHidden/>
    <w:rsid w:val="009F4BA0"/>
    <w:pPr>
      <w:ind w:left="1680"/>
    </w:pPr>
    <w:rPr>
      <w:sz w:val="18"/>
      <w:szCs w:val="18"/>
    </w:rPr>
  </w:style>
  <w:style w:type="paragraph" w:styleId="TOC9">
    <w:name w:val="toc 9"/>
    <w:basedOn w:val="Normal"/>
    <w:next w:val="Normal"/>
    <w:autoRedefine/>
    <w:semiHidden/>
    <w:rsid w:val="009F4BA0"/>
    <w:pPr>
      <w:ind w:left="1920"/>
    </w:pPr>
    <w:rPr>
      <w:sz w:val="18"/>
      <w:szCs w:val="18"/>
    </w:rPr>
  </w:style>
  <w:style w:type="paragraph" w:styleId="Header">
    <w:name w:val="header"/>
    <w:basedOn w:val="Normal"/>
    <w:rsid w:val="00AF2546"/>
    <w:pPr>
      <w:tabs>
        <w:tab w:val="center" w:pos="4320"/>
        <w:tab w:val="right" w:pos="8640"/>
      </w:tabs>
    </w:pPr>
  </w:style>
  <w:style w:type="paragraph" w:styleId="Footer">
    <w:name w:val="footer"/>
    <w:basedOn w:val="Normal"/>
    <w:rsid w:val="00AF2546"/>
    <w:pPr>
      <w:tabs>
        <w:tab w:val="center" w:pos="4320"/>
        <w:tab w:val="right" w:pos="8640"/>
      </w:tabs>
    </w:pPr>
  </w:style>
  <w:style w:type="character" w:customStyle="1" w:styleId="textlayer--absolute">
    <w:name w:val="textlayer--absolute"/>
    <w:basedOn w:val="DefaultParagraphFont"/>
    <w:rsid w:val="00DA714B"/>
  </w:style>
  <w:style w:type="paragraph" w:styleId="ListBullet">
    <w:name w:val="List Bullet"/>
    <w:basedOn w:val="Normal"/>
    <w:rsid w:val="00DF59C9"/>
    <w:pPr>
      <w:ind w:firstLine="0"/>
      <w:contextualSpacing/>
    </w:pPr>
  </w:style>
  <w:style w:type="paragraph" w:styleId="Revision">
    <w:name w:val="Revision"/>
    <w:hidden/>
    <w:uiPriority w:val="99"/>
    <w:semiHidden/>
    <w:rsid w:val="00DC4E8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09D6A9FB54C840A5B8BB07FEE2B8E4" ma:contentTypeVersion="2" ma:contentTypeDescription="Create a new document." ma:contentTypeScope="" ma:versionID="9ef217623b96c26f7881ae8c17348cd2">
  <xsd:schema xmlns:xsd="http://www.w3.org/2001/XMLSchema" xmlns:xs="http://www.w3.org/2001/XMLSchema" xmlns:p="http://schemas.microsoft.com/office/2006/metadata/properties" xmlns:ns3="740e91b7-c9ce-4861-8c4f-84e09a154b46" targetNamespace="http://schemas.microsoft.com/office/2006/metadata/properties" ma:root="true" ma:fieldsID="49ce06c889221feed43f8597706908a5" ns3:_="">
    <xsd:import namespace="740e91b7-c9ce-4861-8c4f-84e09a154b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e91b7-c9ce-4861-8c4f-84e09a154b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745D9F-DAF6-4DC1-BC6E-0CFEDA0926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0550C1-1D4C-4F6A-8003-361636FB20C2}">
  <ds:schemaRefs>
    <ds:schemaRef ds:uri="http://schemas.microsoft.com/sharepoint/v3/contenttype/forms"/>
  </ds:schemaRefs>
</ds:datastoreItem>
</file>

<file path=customXml/itemProps3.xml><?xml version="1.0" encoding="utf-8"?>
<ds:datastoreItem xmlns:ds="http://schemas.openxmlformats.org/officeDocument/2006/customXml" ds:itemID="{27DED1A2-B200-4DA0-B566-8376CD01CE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e91b7-c9ce-4861-8c4f-84e09a154b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A Software Design Specification Template</vt:lpstr>
    </vt:vector>
  </TitlesOfParts>
  <Company>Fermilab | Accelerator Division</Company>
  <LinksUpToDate>false</LinksUpToDate>
  <CharactersWithSpaces>34506</CharactersWithSpaces>
  <SharedDoc>false</SharedDoc>
  <HLinks>
    <vt:vector size="180" baseType="variant">
      <vt:variant>
        <vt:i4>6881392</vt:i4>
      </vt:variant>
      <vt:variant>
        <vt:i4>177</vt:i4>
      </vt:variant>
      <vt:variant>
        <vt:i4>0</vt:i4>
      </vt:variant>
      <vt:variant>
        <vt:i4>5</vt:i4>
      </vt:variant>
      <vt:variant>
        <vt:lpwstr>http://eeexplore.ieee.org/iel4/5841/15571/00720574.pdf</vt:lpwstr>
      </vt:variant>
      <vt:variant>
        <vt:lpwstr/>
      </vt:variant>
      <vt:variant>
        <vt:i4>3538990</vt:i4>
      </vt:variant>
      <vt:variant>
        <vt:i4>174</vt:i4>
      </vt:variant>
      <vt:variant>
        <vt:i4>0</vt:i4>
      </vt:variant>
      <vt:variant>
        <vt:i4>5</vt:i4>
      </vt:variant>
      <vt:variant>
        <vt:lpwstr>http://ieeexplore.ieee.org/iel4/5985/16019/00741934.pdf</vt:lpwstr>
      </vt:variant>
      <vt:variant>
        <vt:lpwstr/>
      </vt:variant>
      <vt:variant>
        <vt:i4>1966135</vt:i4>
      </vt:variant>
      <vt:variant>
        <vt:i4>167</vt:i4>
      </vt:variant>
      <vt:variant>
        <vt:i4>0</vt:i4>
      </vt:variant>
      <vt:variant>
        <vt:i4>5</vt:i4>
      </vt:variant>
      <vt:variant>
        <vt:lpwstr/>
      </vt:variant>
      <vt:variant>
        <vt:lpwstr>_Toc166398946</vt:lpwstr>
      </vt:variant>
      <vt:variant>
        <vt:i4>1966135</vt:i4>
      </vt:variant>
      <vt:variant>
        <vt:i4>161</vt:i4>
      </vt:variant>
      <vt:variant>
        <vt:i4>0</vt:i4>
      </vt:variant>
      <vt:variant>
        <vt:i4>5</vt:i4>
      </vt:variant>
      <vt:variant>
        <vt:lpwstr/>
      </vt:variant>
      <vt:variant>
        <vt:lpwstr>_Toc166398945</vt:lpwstr>
      </vt:variant>
      <vt:variant>
        <vt:i4>1966135</vt:i4>
      </vt:variant>
      <vt:variant>
        <vt:i4>155</vt:i4>
      </vt:variant>
      <vt:variant>
        <vt:i4>0</vt:i4>
      </vt:variant>
      <vt:variant>
        <vt:i4>5</vt:i4>
      </vt:variant>
      <vt:variant>
        <vt:lpwstr/>
      </vt:variant>
      <vt:variant>
        <vt:lpwstr>_Toc166398944</vt:lpwstr>
      </vt:variant>
      <vt:variant>
        <vt:i4>1966135</vt:i4>
      </vt:variant>
      <vt:variant>
        <vt:i4>149</vt:i4>
      </vt:variant>
      <vt:variant>
        <vt:i4>0</vt:i4>
      </vt:variant>
      <vt:variant>
        <vt:i4>5</vt:i4>
      </vt:variant>
      <vt:variant>
        <vt:lpwstr/>
      </vt:variant>
      <vt:variant>
        <vt:lpwstr>_Toc166398943</vt:lpwstr>
      </vt:variant>
      <vt:variant>
        <vt:i4>1966135</vt:i4>
      </vt:variant>
      <vt:variant>
        <vt:i4>143</vt:i4>
      </vt:variant>
      <vt:variant>
        <vt:i4>0</vt:i4>
      </vt:variant>
      <vt:variant>
        <vt:i4>5</vt:i4>
      </vt:variant>
      <vt:variant>
        <vt:lpwstr/>
      </vt:variant>
      <vt:variant>
        <vt:lpwstr>_Toc166398942</vt:lpwstr>
      </vt:variant>
      <vt:variant>
        <vt:i4>1966135</vt:i4>
      </vt:variant>
      <vt:variant>
        <vt:i4>137</vt:i4>
      </vt:variant>
      <vt:variant>
        <vt:i4>0</vt:i4>
      </vt:variant>
      <vt:variant>
        <vt:i4>5</vt:i4>
      </vt:variant>
      <vt:variant>
        <vt:lpwstr/>
      </vt:variant>
      <vt:variant>
        <vt:lpwstr>_Toc166398941</vt:lpwstr>
      </vt:variant>
      <vt:variant>
        <vt:i4>1966135</vt:i4>
      </vt:variant>
      <vt:variant>
        <vt:i4>131</vt:i4>
      </vt:variant>
      <vt:variant>
        <vt:i4>0</vt:i4>
      </vt:variant>
      <vt:variant>
        <vt:i4>5</vt:i4>
      </vt:variant>
      <vt:variant>
        <vt:lpwstr/>
      </vt:variant>
      <vt:variant>
        <vt:lpwstr>_Toc166398940</vt:lpwstr>
      </vt:variant>
      <vt:variant>
        <vt:i4>1638455</vt:i4>
      </vt:variant>
      <vt:variant>
        <vt:i4>125</vt:i4>
      </vt:variant>
      <vt:variant>
        <vt:i4>0</vt:i4>
      </vt:variant>
      <vt:variant>
        <vt:i4>5</vt:i4>
      </vt:variant>
      <vt:variant>
        <vt:lpwstr/>
      </vt:variant>
      <vt:variant>
        <vt:lpwstr>_Toc166398939</vt:lpwstr>
      </vt:variant>
      <vt:variant>
        <vt:i4>1638455</vt:i4>
      </vt:variant>
      <vt:variant>
        <vt:i4>119</vt:i4>
      </vt:variant>
      <vt:variant>
        <vt:i4>0</vt:i4>
      </vt:variant>
      <vt:variant>
        <vt:i4>5</vt:i4>
      </vt:variant>
      <vt:variant>
        <vt:lpwstr/>
      </vt:variant>
      <vt:variant>
        <vt:lpwstr>_Toc166398938</vt:lpwstr>
      </vt:variant>
      <vt:variant>
        <vt:i4>1638455</vt:i4>
      </vt:variant>
      <vt:variant>
        <vt:i4>113</vt:i4>
      </vt:variant>
      <vt:variant>
        <vt:i4>0</vt:i4>
      </vt:variant>
      <vt:variant>
        <vt:i4>5</vt:i4>
      </vt:variant>
      <vt:variant>
        <vt:lpwstr/>
      </vt:variant>
      <vt:variant>
        <vt:lpwstr>_Toc166398937</vt:lpwstr>
      </vt:variant>
      <vt:variant>
        <vt:i4>1638455</vt:i4>
      </vt:variant>
      <vt:variant>
        <vt:i4>107</vt:i4>
      </vt:variant>
      <vt:variant>
        <vt:i4>0</vt:i4>
      </vt:variant>
      <vt:variant>
        <vt:i4>5</vt:i4>
      </vt:variant>
      <vt:variant>
        <vt:lpwstr/>
      </vt:variant>
      <vt:variant>
        <vt:lpwstr>_Toc166398936</vt:lpwstr>
      </vt:variant>
      <vt:variant>
        <vt:i4>1638455</vt:i4>
      </vt:variant>
      <vt:variant>
        <vt:i4>101</vt:i4>
      </vt:variant>
      <vt:variant>
        <vt:i4>0</vt:i4>
      </vt:variant>
      <vt:variant>
        <vt:i4>5</vt:i4>
      </vt:variant>
      <vt:variant>
        <vt:lpwstr/>
      </vt:variant>
      <vt:variant>
        <vt:lpwstr>_Toc166398935</vt:lpwstr>
      </vt:variant>
      <vt:variant>
        <vt:i4>1638455</vt:i4>
      </vt:variant>
      <vt:variant>
        <vt:i4>95</vt:i4>
      </vt:variant>
      <vt:variant>
        <vt:i4>0</vt:i4>
      </vt:variant>
      <vt:variant>
        <vt:i4>5</vt:i4>
      </vt:variant>
      <vt:variant>
        <vt:lpwstr/>
      </vt:variant>
      <vt:variant>
        <vt:lpwstr>_Toc166398934</vt:lpwstr>
      </vt:variant>
      <vt:variant>
        <vt:i4>1638455</vt:i4>
      </vt:variant>
      <vt:variant>
        <vt:i4>89</vt:i4>
      </vt:variant>
      <vt:variant>
        <vt:i4>0</vt:i4>
      </vt:variant>
      <vt:variant>
        <vt:i4>5</vt:i4>
      </vt:variant>
      <vt:variant>
        <vt:lpwstr/>
      </vt:variant>
      <vt:variant>
        <vt:lpwstr>_Toc166398933</vt:lpwstr>
      </vt:variant>
      <vt:variant>
        <vt:i4>1638455</vt:i4>
      </vt:variant>
      <vt:variant>
        <vt:i4>83</vt:i4>
      </vt:variant>
      <vt:variant>
        <vt:i4>0</vt:i4>
      </vt:variant>
      <vt:variant>
        <vt:i4>5</vt:i4>
      </vt:variant>
      <vt:variant>
        <vt:lpwstr/>
      </vt:variant>
      <vt:variant>
        <vt:lpwstr>_Toc166398932</vt:lpwstr>
      </vt:variant>
      <vt:variant>
        <vt:i4>1638455</vt:i4>
      </vt:variant>
      <vt:variant>
        <vt:i4>77</vt:i4>
      </vt:variant>
      <vt:variant>
        <vt:i4>0</vt:i4>
      </vt:variant>
      <vt:variant>
        <vt:i4>5</vt:i4>
      </vt:variant>
      <vt:variant>
        <vt:lpwstr/>
      </vt:variant>
      <vt:variant>
        <vt:lpwstr>_Toc166398931</vt:lpwstr>
      </vt:variant>
      <vt:variant>
        <vt:i4>1638455</vt:i4>
      </vt:variant>
      <vt:variant>
        <vt:i4>71</vt:i4>
      </vt:variant>
      <vt:variant>
        <vt:i4>0</vt:i4>
      </vt:variant>
      <vt:variant>
        <vt:i4>5</vt:i4>
      </vt:variant>
      <vt:variant>
        <vt:lpwstr/>
      </vt:variant>
      <vt:variant>
        <vt:lpwstr>_Toc166398930</vt:lpwstr>
      </vt:variant>
      <vt:variant>
        <vt:i4>1572919</vt:i4>
      </vt:variant>
      <vt:variant>
        <vt:i4>65</vt:i4>
      </vt:variant>
      <vt:variant>
        <vt:i4>0</vt:i4>
      </vt:variant>
      <vt:variant>
        <vt:i4>5</vt:i4>
      </vt:variant>
      <vt:variant>
        <vt:lpwstr/>
      </vt:variant>
      <vt:variant>
        <vt:lpwstr>_Toc166398929</vt:lpwstr>
      </vt:variant>
      <vt:variant>
        <vt:i4>1572919</vt:i4>
      </vt:variant>
      <vt:variant>
        <vt:i4>59</vt:i4>
      </vt:variant>
      <vt:variant>
        <vt:i4>0</vt:i4>
      </vt:variant>
      <vt:variant>
        <vt:i4>5</vt:i4>
      </vt:variant>
      <vt:variant>
        <vt:lpwstr/>
      </vt:variant>
      <vt:variant>
        <vt:lpwstr>_Toc166398928</vt:lpwstr>
      </vt:variant>
      <vt:variant>
        <vt:i4>1572919</vt:i4>
      </vt:variant>
      <vt:variant>
        <vt:i4>53</vt:i4>
      </vt:variant>
      <vt:variant>
        <vt:i4>0</vt:i4>
      </vt:variant>
      <vt:variant>
        <vt:i4>5</vt:i4>
      </vt:variant>
      <vt:variant>
        <vt:lpwstr/>
      </vt:variant>
      <vt:variant>
        <vt:lpwstr>_Toc166398927</vt:lpwstr>
      </vt:variant>
      <vt:variant>
        <vt:i4>1572919</vt:i4>
      </vt:variant>
      <vt:variant>
        <vt:i4>47</vt:i4>
      </vt:variant>
      <vt:variant>
        <vt:i4>0</vt:i4>
      </vt:variant>
      <vt:variant>
        <vt:i4>5</vt:i4>
      </vt:variant>
      <vt:variant>
        <vt:lpwstr/>
      </vt:variant>
      <vt:variant>
        <vt:lpwstr>_Toc166398926</vt:lpwstr>
      </vt:variant>
      <vt:variant>
        <vt:i4>1572919</vt:i4>
      </vt:variant>
      <vt:variant>
        <vt:i4>41</vt:i4>
      </vt:variant>
      <vt:variant>
        <vt:i4>0</vt:i4>
      </vt:variant>
      <vt:variant>
        <vt:i4>5</vt:i4>
      </vt:variant>
      <vt:variant>
        <vt:lpwstr/>
      </vt:variant>
      <vt:variant>
        <vt:lpwstr>_Toc166398925</vt:lpwstr>
      </vt:variant>
      <vt:variant>
        <vt:i4>1572919</vt:i4>
      </vt:variant>
      <vt:variant>
        <vt:i4>35</vt:i4>
      </vt:variant>
      <vt:variant>
        <vt:i4>0</vt:i4>
      </vt:variant>
      <vt:variant>
        <vt:i4>5</vt:i4>
      </vt:variant>
      <vt:variant>
        <vt:lpwstr/>
      </vt:variant>
      <vt:variant>
        <vt:lpwstr>_Toc166398924</vt:lpwstr>
      </vt:variant>
      <vt:variant>
        <vt:i4>1572919</vt:i4>
      </vt:variant>
      <vt:variant>
        <vt:i4>29</vt:i4>
      </vt:variant>
      <vt:variant>
        <vt:i4>0</vt:i4>
      </vt:variant>
      <vt:variant>
        <vt:i4>5</vt:i4>
      </vt:variant>
      <vt:variant>
        <vt:lpwstr/>
      </vt:variant>
      <vt:variant>
        <vt:lpwstr>_Toc166398923</vt:lpwstr>
      </vt:variant>
      <vt:variant>
        <vt:i4>1572919</vt:i4>
      </vt:variant>
      <vt:variant>
        <vt:i4>23</vt:i4>
      </vt:variant>
      <vt:variant>
        <vt:i4>0</vt:i4>
      </vt:variant>
      <vt:variant>
        <vt:i4>5</vt:i4>
      </vt:variant>
      <vt:variant>
        <vt:lpwstr/>
      </vt:variant>
      <vt:variant>
        <vt:lpwstr>_Toc166398922</vt:lpwstr>
      </vt:variant>
      <vt:variant>
        <vt:i4>1572919</vt:i4>
      </vt:variant>
      <vt:variant>
        <vt:i4>17</vt:i4>
      </vt:variant>
      <vt:variant>
        <vt:i4>0</vt:i4>
      </vt:variant>
      <vt:variant>
        <vt:i4>5</vt:i4>
      </vt:variant>
      <vt:variant>
        <vt:lpwstr/>
      </vt:variant>
      <vt:variant>
        <vt:lpwstr>_Toc166398921</vt:lpwstr>
      </vt:variant>
      <vt:variant>
        <vt:i4>1572919</vt:i4>
      </vt:variant>
      <vt:variant>
        <vt:i4>11</vt:i4>
      </vt:variant>
      <vt:variant>
        <vt:i4>0</vt:i4>
      </vt:variant>
      <vt:variant>
        <vt:i4>5</vt:i4>
      </vt:variant>
      <vt:variant>
        <vt:lpwstr/>
      </vt:variant>
      <vt:variant>
        <vt:lpwstr>_Toc166398920</vt:lpwstr>
      </vt:variant>
      <vt:variant>
        <vt:i4>2293885</vt:i4>
      </vt:variant>
      <vt:variant>
        <vt:i4>0</vt:i4>
      </vt:variant>
      <vt:variant>
        <vt:i4>0</vt:i4>
      </vt:variant>
      <vt:variant>
        <vt:i4>5</vt:i4>
      </vt:variant>
      <vt:variant>
        <vt:lpwstr>http://www.bradapp.net/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Software Design Specification Template</dc:title>
  <dc:subject/>
  <dc:creator>Elliott McCrory</dc:creator>
  <cp:keywords/>
  <dc:description/>
  <cp:lastModifiedBy>Briand380,Jacob</cp:lastModifiedBy>
  <cp:revision>5</cp:revision>
  <dcterms:created xsi:type="dcterms:W3CDTF">2022-02-23T01:41:00Z</dcterms:created>
  <dcterms:modified xsi:type="dcterms:W3CDTF">2022-02-23T16:47:00Z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0x0101003B09D6A9FB54C840A5B8BB07FEE2B8E4</vt:lpwstr>
  </property>
</Properties>
</file>